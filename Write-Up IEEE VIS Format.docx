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BD7C1" w14:textId="66E3B551" w:rsidR="0014788C" w:rsidRDefault="0014788C" w:rsidP="0014788C">
      <w:pPr>
        <w:spacing w:after="0" w:line="240" w:lineRule="auto"/>
        <w:jc w:val="center"/>
        <w:rPr>
          <w:rFonts w:ascii="Helvetica" w:hAnsi="Helvetica"/>
          <w:b/>
          <w:sz w:val="29"/>
          <w:szCs w:val="29"/>
        </w:rPr>
      </w:pPr>
      <w:r>
        <w:rPr>
          <w:rFonts w:ascii="Helvetica" w:hAnsi="Helvetica"/>
          <w:b/>
          <w:sz w:val="29"/>
          <w:szCs w:val="29"/>
        </w:rPr>
        <w:t xml:space="preserve">Exploring </w:t>
      </w:r>
      <w:r w:rsidR="00CD034A">
        <w:rPr>
          <w:rFonts w:ascii="Helvetica" w:hAnsi="Helvetica"/>
          <w:b/>
          <w:sz w:val="29"/>
          <w:szCs w:val="29"/>
        </w:rPr>
        <w:t xml:space="preserve">multi-attribute </w:t>
      </w:r>
      <w:r>
        <w:rPr>
          <w:rFonts w:ascii="Helvetica" w:hAnsi="Helvetica"/>
          <w:b/>
          <w:sz w:val="29"/>
          <w:szCs w:val="29"/>
        </w:rPr>
        <w:t>nonprofit survey data</w:t>
      </w:r>
    </w:p>
    <w:p w14:paraId="24BCA468" w14:textId="73FBEEA3" w:rsidR="0014788C" w:rsidRPr="0014788C" w:rsidRDefault="0014788C" w:rsidP="0014788C">
      <w:pPr>
        <w:spacing w:after="0" w:line="240" w:lineRule="auto"/>
        <w:jc w:val="center"/>
        <w:rPr>
          <w:rFonts w:ascii="Helvetica" w:hAnsi="Helvetica"/>
          <w:b/>
        </w:rPr>
      </w:pPr>
    </w:p>
    <w:p w14:paraId="22FEE0A6" w14:textId="26FCF67B" w:rsidR="0014788C" w:rsidRPr="0014788C" w:rsidRDefault="0014788C" w:rsidP="0014788C">
      <w:pPr>
        <w:spacing w:after="0" w:line="240" w:lineRule="auto"/>
        <w:jc w:val="center"/>
        <w:rPr>
          <w:rFonts w:ascii="Helvetica" w:hAnsi="Helvetica"/>
          <w:b/>
        </w:rPr>
      </w:pP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311"/>
        <w:gridCol w:w="2311"/>
        <w:gridCol w:w="2311"/>
        <w:gridCol w:w="2311"/>
      </w:tblGrid>
      <w:tr w:rsidR="0014788C" w:rsidRPr="0014788C" w14:paraId="4B1157A2" w14:textId="77777777" w:rsidTr="0014788C">
        <w:trPr>
          <w:trHeight w:val="400"/>
          <w:jc w:val="center"/>
        </w:trPr>
        <w:tc>
          <w:tcPr>
            <w:tcW w:w="2311" w:type="dxa"/>
            <w:vAlign w:val="center"/>
            <w:hideMark/>
          </w:tcPr>
          <w:p w14:paraId="1BD07BAF"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Justin Chin</w:t>
            </w:r>
          </w:p>
        </w:tc>
        <w:tc>
          <w:tcPr>
            <w:tcW w:w="2311" w:type="dxa"/>
            <w:vAlign w:val="center"/>
            <w:hideMark/>
          </w:tcPr>
          <w:p w14:paraId="2825B694"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Bryan Costanza</w:t>
            </w:r>
          </w:p>
        </w:tc>
        <w:tc>
          <w:tcPr>
            <w:tcW w:w="2311" w:type="dxa"/>
            <w:vAlign w:val="center"/>
            <w:hideMark/>
          </w:tcPr>
          <w:p w14:paraId="49DA029D"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Bret McSpadden</w:t>
            </w:r>
          </w:p>
        </w:tc>
        <w:tc>
          <w:tcPr>
            <w:tcW w:w="2311" w:type="dxa"/>
            <w:vAlign w:val="center"/>
            <w:hideMark/>
          </w:tcPr>
          <w:p w14:paraId="4BA31960" w14:textId="77777777" w:rsidR="0014788C" w:rsidRPr="0014788C" w:rsidRDefault="0014788C" w:rsidP="0014788C">
            <w:pPr>
              <w:spacing w:before="120" w:after="80" w:line="200" w:lineRule="exact"/>
              <w:jc w:val="center"/>
              <w:rPr>
                <w:rFonts w:ascii="Helvetica" w:eastAsia="Cambria" w:hAnsi="Helvetica"/>
              </w:rPr>
            </w:pPr>
            <w:r w:rsidRPr="0014788C">
              <w:rPr>
                <w:rFonts w:ascii="Helvetica" w:eastAsia="Cambria" w:hAnsi="Helvetica"/>
              </w:rPr>
              <w:t>Ben Niu</w:t>
            </w:r>
          </w:p>
        </w:tc>
      </w:tr>
      <w:tr w:rsidR="0014788C" w:rsidRPr="0014788C" w14:paraId="6D57A507" w14:textId="77777777" w:rsidTr="0014788C">
        <w:trPr>
          <w:trHeight w:val="68"/>
          <w:jc w:val="center"/>
        </w:trPr>
        <w:tc>
          <w:tcPr>
            <w:tcW w:w="2311" w:type="dxa"/>
            <w:vAlign w:val="center"/>
            <w:hideMark/>
          </w:tcPr>
          <w:p w14:paraId="735BC0EF" w14:textId="77777777"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Bolder</w:t>
            </w:r>
          </w:p>
        </w:tc>
        <w:tc>
          <w:tcPr>
            <w:tcW w:w="2311" w:type="dxa"/>
            <w:vAlign w:val="center"/>
            <w:hideMark/>
          </w:tcPr>
          <w:p w14:paraId="22057DEC" w14:textId="77777777"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Bolder</w:t>
            </w:r>
          </w:p>
        </w:tc>
        <w:tc>
          <w:tcPr>
            <w:tcW w:w="2311" w:type="dxa"/>
            <w:vAlign w:val="center"/>
            <w:hideMark/>
          </w:tcPr>
          <w:p w14:paraId="47BC8C31" w14:textId="77777777"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Bolder</w:t>
            </w:r>
          </w:p>
        </w:tc>
        <w:tc>
          <w:tcPr>
            <w:tcW w:w="2311" w:type="dxa"/>
            <w:vAlign w:val="center"/>
            <w:hideMark/>
          </w:tcPr>
          <w:p w14:paraId="275B1C41" w14:textId="77777777" w:rsidR="0014788C" w:rsidRPr="0014788C" w:rsidRDefault="0014788C" w:rsidP="0014788C">
            <w:pPr>
              <w:spacing w:before="120" w:after="80" w:line="200" w:lineRule="exact"/>
              <w:jc w:val="center"/>
              <w:rPr>
                <w:rFonts w:ascii="Helvetica" w:eastAsia="Cambria" w:hAnsi="Helvetica"/>
                <w:sz w:val="16"/>
                <w:szCs w:val="16"/>
              </w:rPr>
            </w:pPr>
            <w:r w:rsidRPr="0014788C">
              <w:rPr>
                <w:rFonts w:ascii="Helvetica" w:eastAsia="Cambria" w:hAnsi="Helvetica"/>
                <w:sz w:val="16"/>
                <w:szCs w:val="16"/>
              </w:rPr>
              <w:t>University of Colorado Bolder</w:t>
            </w:r>
          </w:p>
        </w:tc>
      </w:tr>
    </w:tbl>
    <w:p w14:paraId="51888CAC" w14:textId="546D122E" w:rsidR="0014788C" w:rsidRDefault="0014788C" w:rsidP="0014788C">
      <w:pPr>
        <w:spacing w:after="0" w:line="240" w:lineRule="auto"/>
        <w:jc w:val="center"/>
        <w:rPr>
          <w:rFonts w:ascii="Helvetica" w:hAnsi="Helvetica"/>
          <w:b/>
        </w:rPr>
      </w:pPr>
    </w:p>
    <w:p w14:paraId="775F4BD8" w14:textId="1DED9535" w:rsidR="0014788C" w:rsidRDefault="0014788C" w:rsidP="0014788C">
      <w:pPr>
        <w:spacing w:after="0" w:line="240" w:lineRule="auto"/>
        <w:jc w:val="center"/>
        <w:rPr>
          <w:rFonts w:ascii="Helvetica" w:hAnsi="Helvetica"/>
          <w:b/>
        </w:rPr>
      </w:pPr>
    </w:p>
    <w:p w14:paraId="50E27566" w14:textId="77777777" w:rsidR="0014788C" w:rsidRDefault="0014788C" w:rsidP="0014788C">
      <w:pPr>
        <w:spacing w:after="0" w:line="240" w:lineRule="auto"/>
        <w:rPr>
          <w:rFonts w:ascii="Helvetica" w:hAnsi="Helvetica"/>
          <w:b/>
        </w:rPr>
        <w:sectPr w:rsidR="0014788C" w:rsidSect="0014788C">
          <w:pgSz w:w="12240" w:h="15840"/>
          <w:pgMar w:top="1080" w:right="1080" w:bottom="1440" w:left="1080" w:header="720" w:footer="720" w:gutter="0"/>
          <w:cols w:space="720"/>
          <w:docGrid w:linePitch="360"/>
        </w:sectPr>
      </w:pPr>
    </w:p>
    <w:p w14:paraId="7BB1AE0F" w14:textId="519F1B55" w:rsidR="00B87BF2" w:rsidRPr="00844A3A" w:rsidRDefault="0014788C" w:rsidP="00844A3A">
      <w:pPr>
        <w:spacing w:after="0" w:line="240" w:lineRule="auto"/>
        <w:rPr>
          <w:rFonts w:ascii="Helvetica" w:hAnsi="Helvetica"/>
          <w:b/>
          <w:smallCaps/>
          <w:sz w:val="18"/>
          <w:szCs w:val="18"/>
        </w:rPr>
      </w:pPr>
      <w:r>
        <w:rPr>
          <w:rFonts w:ascii="Helvetica" w:hAnsi="Helvetica"/>
          <w:b/>
          <w:smallCaps/>
          <w:sz w:val="18"/>
          <w:szCs w:val="18"/>
        </w:rPr>
        <w:t>Abstract</w:t>
      </w:r>
    </w:p>
    <w:p w14:paraId="23FB041A" w14:textId="30C3676C" w:rsidR="00E75A45" w:rsidRDefault="00962BDF" w:rsidP="0014788C">
      <w:pPr>
        <w:spacing w:before="200" w:after="0" w:line="240" w:lineRule="auto"/>
        <w:rPr>
          <w:rFonts w:ascii="Times New Roman" w:hAnsi="Times New Roman" w:cs="Times New Roman"/>
          <w:sz w:val="18"/>
          <w:szCs w:val="18"/>
        </w:rPr>
      </w:pPr>
      <w:r>
        <w:rPr>
          <w:rFonts w:ascii="Times New Roman" w:hAnsi="Times New Roman" w:cs="Times New Roman"/>
          <w:sz w:val="18"/>
          <w:szCs w:val="18"/>
        </w:rPr>
        <w:t xml:space="preserve">Although many </w:t>
      </w:r>
      <w:r w:rsidR="00B87BF2">
        <w:rPr>
          <w:rFonts w:ascii="Times New Roman" w:hAnsi="Times New Roman" w:cs="Times New Roman"/>
          <w:sz w:val="18"/>
          <w:szCs w:val="18"/>
        </w:rPr>
        <w:t>organizations</w:t>
      </w:r>
      <w:r>
        <w:rPr>
          <w:rFonts w:ascii="Times New Roman" w:hAnsi="Times New Roman" w:cs="Times New Roman"/>
          <w:sz w:val="18"/>
          <w:szCs w:val="18"/>
        </w:rPr>
        <w:t xml:space="preserve"> are collecting data, few are analyzing it due to </w:t>
      </w:r>
      <w:r w:rsidR="007510CB">
        <w:rPr>
          <w:rFonts w:ascii="Times New Roman" w:hAnsi="Times New Roman" w:cs="Times New Roman"/>
          <w:sz w:val="18"/>
          <w:szCs w:val="18"/>
        </w:rPr>
        <w:t xml:space="preserve">a </w:t>
      </w:r>
      <w:r>
        <w:rPr>
          <w:rFonts w:ascii="Times New Roman" w:hAnsi="Times New Roman" w:cs="Times New Roman"/>
          <w:sz w:val="18"/>
          <w:szCs w:val="18"/>
        </w:rPr>
        <w:t xml:space="preserve">lack of skill, time, or other factors. Using data from a nonprofit organization that had not been analyzed </w:t>
      </w:r>
      <w:r w:rsidR="007510CB">
        <w:rPr>
          <w:rFonts w:ascii="Times New Roman" w:hAnsi="Times New Roman" w:cs="Times New Roman"/>
          <w:sz w:val="18"/>
          <w:szCs w:val="18"/>
        </w:rPr>
        <w:t xml:space="preserve">holistically </w:t>
      </w:r>
      <w:r w:rsidR="00D21F5C">
        <w:rPr>
          <w:rFonts w:ascii="Times New Roman" w:hAnsi="Times New Roman" w:cs="Times New Roman"/>
          <w:sz w:val="18"/>
          <w:szCs w:val="18"/>
        </w:rPr>
        <w:t>before</w:t>
      </w:r>
      <w:r>
        <w:rPr>
          <w:rFonts w:ascii="Times New Roman" w:hAnsi="Times New Roman" w:cs="Times New Roman"/>
          <w:sz w:val="18"/>
          <w:szCs w:val="18"/>
        </w:rPr>
        <w:t xml:space="preserve">, we </w:t>
      </w:r>
      <w:r w:rsidR="00D21F5C">
        <w:rPr>
          <w:rFonts w:ascii="Times New Roman" w:hAnsi="Times New Roman" w:cs="Times New Roman"/>
          <w:sz w:val="18"/>
          <w:szCs w:val="18"/>
        </w:rPr>
        <w:t>attempted</w:t>
      </w:r>
      <w:r>
        <w:rPr>
          <w:rFonts w:ascii="Times New Roman" w:hAnsi="Times New Roman" w:cs="Times New Roman"/>
          <w:sz w:val="18"/>
          <w:szCs w:val="18"/>
        </w:rPr>
        <w:t xml:space="preserve"> to </w:t>
      </w:r>
      <w:r w:rsidR="00B87BF2">
        <w:rPr>
          <w:rFonts w:ascii="Times New Roman" w:hAnsi="Times New Roman" w:cs="Times New Roman"/>
          <w:sz w:val="18"/>
          <w:szCs w:val="18"/>
        </w:rPr>
        <w:t xml:space="preserve">better </w:t>
      </w:r>
      <w:r>
        <w:rPr>
          <w:rFonts w:ascii="Times New Roman" w:hAnsi="Times New Roman" w:cs="Times New Roman"/>
          <w:sz w:val="18"/>
          <w:szCs w:val="18"/>
        </w:rPr>
        <w:t xml:space="preserve">understand the data through </w:t>
      </w:r>
      <w:r w:rsidR="00B87BF2">
        <w:rPr>
          <w:rFonts w:ascii="Times New Roman" w:hAnsi="Times New Roman" w:cs="Times New Roman"/>
          <w:sz w:val="18"/>
          <w:szCs w:val="18"/>
        </w:rPr>
        <w:t xml:space="preserve">data </w:t>
      </w:r>
      <w:r>
        <w:rPr>
          <w:rFonts w:ascii="Times New Roman" w:hAnsi="Times New Roman" w:cs="Times New Roman"/>
          <w:sz w:val="18"/>
          <w:szCs w:val="18"/>
        </w:rPr>
        <w:t>visualization</w:t>
      </w:r>
      <w:r w:rsidR="001E60C8">
        <w:rPr>
          <w:rFonts w:ascii="Times New Roman" w:hAnsi="Times New Roman" w:cs="Times New Roman"/>
          <w:sz w:val="18"/>
          <w:szCs w:val="18"/>
        </w:rPr>
        <w:t>, build a tool that allowed the data to be presented clearly, and give feedback on the dataset</w:t>
      </w:r>
      <w:r w:rsidR="00CF2809">
        <w:rPr>
          <w:rFonts w:ascii="Times New Roman" w:hAnsi="Times New Roman" w:cs="Times New Roman"/>
          <w:sz w:val="18"/>
          <w:szCs w:val="18"/>
        </w:rPr>
        <w:t xml:space="preserve"> to improve future analysis. As a final deliverable, we designed an interactive visualization that shows the correlation between many program factors and satisfaction of the program. </w:t>
      </w:r>
      <w:r w:rsidR="00B03C5D">
        <w:rPr>
          <w:rFonts w:ascii="Times New Roman" w:hAnsi="Times New Roman" w:cs="Times New Roman"/>
          <w:sz w:val="18"/>
          <w:szCs w:val="18"/>
        </w:rPr>
        <w:t xml:space="preserve">Through this visualization we found that staff is the most highly correlated factor </w:t>
      </w:r>
      <w:r w:rsidR="007510CB">
        <w:rPr>
          <w:rFonts w:ascii="Times New Roman" w:hAnsi="Times New Roman" w:cs="Times New Roman"/>
          <w:sz w:val="18"/>
          <w:szCs w:val="18"/>
        </w:rPr>
        <w:t xml:space="preserve">to satisfaction </w:t>
      </w:r>
      <w:r w:rsidR="00B03C5D">
        <w:rPr>
          <w:rFonts w:ascii="Times New Roman" w:hAnsi="Times New Roman" w:cs="Times New Roman"/>
          <w:sz w:val="18"/>
          <w:szCs w:val="18"/>
        </w:rPr>
        <w:t>and were also able to display the general ratings for the variety of aspects of the organizations</w:t>
      </w:r>
      <w:r w:rsidR="007510CB">
        <w:rPr>
          <w:rFonts w:ascii="Times New Roman" w:hAnsi="Times New Roman" w:cs="Times New Roman"/>
          <w:sz w:val="18"/>
          <w:szCs w:val="18"/>
        </w:rPr>
        <w:t>’</w:t>
      </w:r>
      <w:r w:rsidR="00B03C5D">
        <w:rPr>
          <w:rFonts w:ascii="Times New Roman" w:hAnsi="Times New Roman" w:cs="Times New Roman"/>
          <w:sz w:val="18"/>
          <w:szCs w:val="18"/>
        </w:rPr>
        <w:t xml:space="preserve"> programming.</w:t>
      </w:r>
    </w:p>
    <w:p w14:paraId="6164D19A" w14:textId="0628E9D9" w:rsidR="00E75A45" w:rsidRDefault="00E75A45" w:rsidP="0014788C">
      <w:pPr>
        <w:spacing w:before="200" w:after="0" w:line="240" w:lineRule="auto"/>
        <w:rPr>
          <w:rFonts w:ascii="Times New Roman" w:hAnsi="Times New Roman" w:cs="Times New Roman"/>
          <w:b/>
          <w:sz w:val="18"/>
          <w:szCs w:val="18"/>
        </w:rPr>
      </w:pPr>
      <w:r>
        <w:rPr>
          <w:rFonts w:ascii="Times New Roman" w:hAnsi="Times New Roman" w:cs="Times New Roman"/>
          <w:b/>
          <w:sz w:val="18"/>
          <w:szCs w:val="18"/>
        </w:rPr>
        <w:t>Keywords</w:t>
      </w:r>
    </w:p>
    <w:p w14:paraId="6A9FE3C0" w14:textId="5D266336" w:rsidR="00E75A45" w:rsidRDefault="00E75A45" w:rsidP="0014788C">
      <w:pPr>
        <w:spacing w:before="200" w:after="0" w:line="240" w:lineRule="auto"/>
        <w:rPr>
          <w:rFonts w:ascii="Times New Roman" w:hAnsi="Times New Roman" w:cs="Times New Roman"/>
          <w:sz w:val="18"/>
          <w:szCs w:val="18"/>
        </w:rPr>
      </w:pPr>
      <w:r>
        <w:rPr>
          <w:rFonts w:ascii="Times New Roman" w:hAnsi="Times New Roman" w:cs="Times New Roman"/>
          <w:sz w:val="18"/>
          <w:szCs w:val="18"/>
        </w:rPr>
        <w:t>Nonprofit, data visualization</w:t>
      </w:r>
      <w:r w:rsidR="007510CB">
        <w:rPr>
          <w:rFonts w:ascii="Times New Roman" w:hAnsi="Times New Roman" w:cs="Times New Roman"/>
          <w:sz w:val="18"/>
          <w:szCs w:val="18"/>
        </w:rPr>
        <w:t>,</w:t>
      </w:r>
      <w:r w:rsidR="00932FBE">
        <w:rPr>
          <w:rFonts w:ascii="Times New Roman" w:hAnsi="Times New Roman" w:cs="Times New Roman"/>
          <w:sz w:val="18"/>
          <w:szCs w:val="18"/>
        </w:rPr>
        <w:t xml:space="preserve"> Likert-scaled data, multi-attribute data</w:t>
      </w:r>
    </w:p>
    <w:p w14:paraId="62CC7CA8" w14:textId="2E849AF8" w:rsidR="00E75A45" w:rsidRPr="00E75A45" w:rsidRDefault="00E75A45" w:rsidP="00BC538C">
      <w:pPr>
        <w:pStyle w:val="ListParagraph"/>
        <w:numPr>
          <w:ilvl w:val="0"/>
          <w:numId w:val="1"/>
        </w:numPr>
        <w:spacing w:before="200" w:after="0" w:line="240" w:lineRule="auto"/>
        <w:ind w:left="180" w:hanging="180"/>
        <w:rPr>
          <w:rFonts w:ascii="Helvetica" w:hAnsi="Helvetica" w:cs="Times New Roman"/>
          <w:b/>
          <w:sz w:val="18"/>
          <w:szCs w:val="18"/>
        </w:rPr>
      </w:pPr>
      <w:r>
        <w:rPr>
          <w:rFonts w:ascii="Helvetica" w:hAnsi="Helvetica" w:cs="Times New Roman"/>
          <w:b/>
          <w:smallCaps/>
          <w:sz w:val="18"/>
          <w:szCs w:val="18"/>
        </w:rPr>
        <w:t>Introduction</w:t>
      </w:r>
    </w:p>
    <w:p w14:paraId="3039E2AD" w14:textId="2379F6B6" w:rsidR="00E75A45" w:rsidRDefault="00574797" w:rsidP="00E75A45">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 xml:space="preserve">The collection of data </w:t>
      </w:r>
      <w:r w:rsidR="006B3F52">
        <w:rPr>
          <w:rFonts w:ascii="Times New Roman" w:hAnsi="Times New Roman" w:cs="Times New Roman"/>
          <w:sz w:val="18"/>
          <w:szCs w:val="18"/>
        </w:rPr>
        <w:t xml:space="preserve">has become </w:t>
      </w:r>
      <w:r w:rsidRPr="00574797">
        <w:rPr>
          <w:rFonts w:ascii="Times New Roman" w:hAnsi="Times New Roman" w:cs="Times New Roman"/>
          <w:sz w:val="18"/>
          <w:szCs w:val="18"/>
        </w:rPr>
        <w:t xml:space="preserve">widespread </w:t>
      </w:r>
      <w:r w:rsidR="009E4596">
        <w:rPr>
          <w:rFonts w:ascii="Times New Roman" w:hAnsi="Times New Roman" w:cs="Times New Roman"/>
          <w:sz w:val="18"/>
          <w:szCs w:val="18"/>
        </w:rPr>
        <w:t xml:space="preserve">throughout industry and </w:t>
      </w:r>
      <w:r w:rsidR="000B5406">
        <w:rPr>
          <w:rFonts w:ascii="Times New Roman" w:hAnsi="Times New Roman" w:cs="Times New Roman"/>
          <w:sz w:val="18"/>
          <w:szCs w:val="18"/>
        </w:rPr>
        <w:t xml:space="preserve">a variety of </w:t>
      </w:r>
      <w:r w:rsidRPr="00574797">
        <w:rPr>
          <w:rFonts w:ascii="Times New Roman" w:hAnsi="Times New Roman" w:cs="Times New Roman"/>
          <w:sz w:val="18"/>
          <w:szCs w:val="18"/>
        </w:rPr>
        <w:t>organizations</w:t>
      </w:r>
      <w:r w:rsidR="00E337DF">
        <w:rPr>
          <w:rFonts w:ascii="Times New Roman" w:hAnsi="Times New Roman" w:cs="Times New Roman"/>
          <w:sz w:val="18"/>
          <w:szCs w:val="18"/>
        </w:rPr>
        <w:t xml:space="preserve"> </w:t>
      </w:r>
      <w:r w:rsidR="00E337DF">
        <w:rPr>
          <w:rFonts w:ascii="Times New Roman" w:hAnsi="Times New Roman" w:cs="Times New Roman"/>
          <w:sz w:val="18"/>
          <w:szCs w:val="18"/>
        </w:rPr>
        <w:fldChar w:fldCharType="begin"/>
      </w:r>
      <w:r w:rsidR="00E337DF">
        <w:rPr>
          <w:rFonts w:ascii="Times New Roman" w:hAnsi="Times New Roman" w:cs="Times New Roman"/>
          <w:sz w:val="18"/>
          <w:szCs w:val="18"/>
        </w:rPr>
        <w:instrText xml:space="preserve"> ADDIN ZOTERO_ITEM CSL_CITATION {"citationID":"8D3DK7u1","properties":{"formattedCitation":"[1]","plainCitation":"[1]","noteIndex":0},"citationItems":[{"id":9,"uris":["http://zotero.org/users/local/fJjwNk3a/items/ZMA6JBA3"],"uri":["http://zotero.org/users/local/fJjwNk3a/items/ZMA6JBA3"],"itemData":{"id":9,"type":"article-newspaper","title":"Opinion | Big Data’s Impact in the World","container-title":"The New York Times","section":"Sunday Review","source":"NYTimes.com","abstract":"For those who can make sense of the explosion of data, there are job opportunities in fields as diverse as crime, retail and dating.","URL":"https://www.nytimes.com/2012/02/12/sunday-review/big-datas-impact-in-the-world.html","ISSN":"0362-4331","language":"en-US","author":[{"family":"Lohr","given":"Steve"}],"issued":{"date-parts":[["2012",2,11]]},"accessed":{"date-parts":[["2018",5,3]]}}}],"schema":"https://github.com/citation-style-language/schema/raw/master/csl-citation.json"} </w:instrText>
      </w:r>
      <w:r w:rsidR="00E337DF">
        <w:rPr>
          <w:rFonts w:ascii="Times New Roman" w:hAnsi="Times New Roman" w:cs="Times New Roman"/>
          <w:sz w:val="18"/>
          <w:szCs w:val="18"/>
        </w:rPr>
        <w:fldChar w:fldCharType="separate"/>
      </w:r>
      <w:r w:rsidR="00F97D37" w:rsidRPr="00F97D37">
        <w:rPr>
          <w:rFonts w:ascii="Times New Roman" w:hAnsi="Times New Roman" w:cs="Times New Roman"/>
          <w:sz w:val="18"/>
        </w:rPr>
        <w:t>[1]</w:t>
      </w:r>
      <w:r w:rsidR="00E337DF">
        <w:rPr>
          <w:rFonts w:ascii="Times New Roman" w:hAnsi="Times New Roman" w:cs="Times New Roman"/>
          <w:sz w:val="18"/>
          <w:szCs w:val="18"/>
        </w:rPr>
        <w:fldChar w:fldCharType="end"/>
      </w:r>
      <w:r w:rsidR="00BA60CF">
        <w:rPr>
          <w:rFonts w:ascii="Times New Roman" w:hAnsi="Times New Roman" w:cs="Times New Roman"/>
          <w:sz w:val="18"/>
          <w:szCs w:val="18"/>
        </w:rPr>
        <w:t>. Al</w:t>
      </w:r>
      <w:r w:rsidR="006F56B0">
        <w:rPr>
          <w:rFonts w:ascii="Times New Roman" w:hAnsi="Times New Roman" w:cs="Times New Roman"/>
          <w:sz w:val="18"/>
          <w:szCs w:val="18"/>
        </w:rPr>
        <w:t xml:space="preserve">though more and more prevalent, analyzing data </w:t>
      </w:r>
      <w:r w:rsidRPr="00574797">
        <w:rPr>
          <w:rFonts w:ascii="Times New Roman" w:hAnsi="Times New Roman" w:cs="Times New Roman"/>
          <w:sz w:val="18"/>
          <w:szCs w:val="18"/>
        </w:rPr>
        <w:t xml:space="preserve">presents a unique challenge for small nonprofit </w:t>
      </w:r>
      <w:r w:rsidR="00B05A90" w:rsidRPr="00574797">
        <w:rPr>
          <w:rFonts w:ascii="Times New Roman" w:hAnsi="Times New Roman" w:cs="Times New Roman"/>
          <w:sz w:val="18"/>
          <w:szCs w:val="18"/>
        </w:rPr>
        <w:t>organizations</w:t>
      </w:r>
      <w:r w:rsidR="00B05A90">
        <w:rPr>
          <w:rFonts w:ascii="Times New Roman" w:hAnsi="Times New Roman" w:cs="Times New Roman"/>
          <w:sz w:val="18"/>
          <w:szCs w:val="18"/>
        </w:rPr>
        <w:t>.</w:t>
      </w:r>
      <w:r w:rsidRPr="00574797">
        <w:rPr>
          <w:rFonts w:ascii="Times New Roman" w:hAnsi="Times New Roman" w:cs="Times New Roman"/>
          <w:sz w:val="18"/>
          <w:szCs w:val="18"/>
        </w:rPr>
        <w:t xml:space="preserve"> </w:t>
      </w:r>
      <w:r w:rsidR="006F56B0">
        <w:rPr>
          <w:rFonts w:ascii="Times New Roman" w:hAnsi="Times New Roman" w:cs="Times New Roman"/>
          <w:sz w:val="18"/>
          <w:szCs w:val="18"/>
        </w:rPr>
        <w:t xml:space="preserve">While </w:t>
      </w:r>
      <w:r w:rsidRPr="00574797">
        <w:rPr>
          <w:rFonts w:ascii="Times New Roman" w:hAnsi="Times New Roman" w:cs="Times New Roman"/>
          <w:sz w:val="18"/>
          <w:szCs w:val="18"/>
        </w:rPr>
        <w:t>demonstrating impact is a priority</w:t>
      </w:r>
      <w:r w:rsidR="00E337DF">
        <w:rPr>
          <w:rFonts w:ascii="Times New Roman" w:hAnsi="Times New Roman" w:cs="Times New Roman"/>
          <w:sz w:val="18"/>
          <w:szCs w:val="18"/>
        </w:rPr>
        <w:t>, and the need to</w:t>
      </w:r>
      <w:r w:rsidR="004A1E49">
        <w:rPr>
          <w:rFonts w:ascii="Times New Roman" w:hAnsi="Times New Roman" w:cs="Times New Roman"/>
          <w:sz w:val="18"/>
          <w:szCs w:val="18"/>
        </w:rPr>
        <w:t xml:space="preserve"> utilize data to help make decisions is understood</w:t>
      </w:r>
      <w:r w:rsidRPr="00574797">
        <w:rPr>
          <w:rFonts w:ascii="Times New Roman" w:hAnsi="Times New Roman" w:cs="Times New Roman"/>
          <w:sz w:val="18"/>
          <w:szCs w:val="18"/>
        </w:rPr>
        <w:t>, often the resources, time, and expertise needed to collect and analyze data are not present</w:t>
      </w:r>
      <w:r w:rsidR="0002145C">
        <w:rPr>
          <w:rFonts w:ascii="Times New Roman" w:hAnsi="Times New Roman" w:cs="Times New Roman"/>
          <w:sz w:val="18"/>
          <w:szCs w:val="18"/>
        </w:rPr>
        <w:t xml:space="preserve"> in these organizations</w:t>
      </w:r>
      <w:r w:rsidR="004A1E49">
        <w:rPr>
          <w:rFonts w:ascii="Times New Roman" w:hAnsi="Times New Roman" w:cs="Times New Roman"/>
          <w:sz w:val="18"/>
          <w:szCs w:val="18"/>
        </w:rPr>
        <w:t xml:space="preserve"> </w:t>
      </w:r>
      <w:r w:rsidR="004A1E49">
        <w:rPr>
          <w:rFonts w:ascii="Times New Roman" w:hAnsi="Times New Roman" w:cs="Times New Roman"/>
          <w:sz w:val="18"/>
          <w:szCs w:val="18"/>
        </w:rPr>
        <w:fldChar w:fldCharType="begin"/>
      </w:r>
      <w:r w:rsidR="004A1E49">
        <w:rPr>
          <w:rFonts w:ascii="Times New Roman" w:hAnsi="Times New Roman" w:cs="Times New Roman"/>
          <w:sz w:val="18"/>
          <w:szCs w:val="18"/>
        </w:rPr>
        <w:instrText xml:space="preserve"> ADDIN ZOTERO_ITEM CSL_CITATION {"citationID":"zmgJNuY1","properties":{"formattedCitation":"[2]","plainCitation":"[2]","noteIndex":0},"citationItems":[{"id":4,"uris":["http://zotero.org/users/local/fJjwNk3a/items/VINVQ4TB"],"uri":["http://zotero.org/users/local/fJjwNk3a/items/VINVQ4TB"],"itemData":{"id":4,"type":"paper-conference","title":"Disempowered by Data: Nonprofits, Social Enterprises, and the Consequences of Data-Driven Work","container-title":"Proceedings of the 2017 CHI Conference on Human Factors in Computing Systems","collection-title":"CHI '17","publisher":"ACM","publisher-place":"New York, NY, USA","page":"3608–3619","source":"ACM Digital Library","event-place":"New York, NY, USA","abstract":"Organizations across many sectors are under intense pressure to become data-driven. Yet, for mission-driven organizations, the path to becoming and value of being data-driven is not always clear. We present results from an interview-based study of the role of data in the monitoring and evaluation practices of mission-driven organizations. Instead of leading to productive and empowering data-driven decision making, monitoring and evaluation work is characterized by the erosion of autonomy, data drift, and data fragmentation. Together, these consequences of monitoring and evaluation practices play into a cycle of increasing disempowerment for the mission-driven organization. These findings suggest that the design of information systems should work towards empowering organizations in ways that make sense for their unique data needs and those of their constituents.","URL":"http://doi.acm.org/10.1145/3025453.3025694","DOI":"10.1145/3025453.3025694","ISBN":"978-1-4503-4655-9","shortTitle":"Disempowered by Data","author":[{"family":"Bopp","given":"Chris"},{"family":"Harmon","given":"Ellie"},{"family":"Voida","given":"Amy"}],"issued":{"date-parts":[["2017"]]},"accessed":{"date-parts":[["2018",5,2]]}}}],"schema":"https://github.com/citation-style-language/schema/raw/master/csl-citation.json"} </w:instrText>
      </w:r>
      <w:r w:rsidR="004A1E49">
        <w:rPr>
          <w:rFonts w:ascii="Times New Roman" w:hAnsi="Times New Roman" w:cs="Times New Roman"/>
          <w:sz w:val="18"/>
          <w:szCs w:val="18"/>
        </w:rPr>
        <w:fldChar w:fldCharType="separate"/>
      </w:r>
      <w:r w:rsidR="00F97D37" w:rsidRPr="00F97D37">
        <w:rPr>
          <w:rFonts w:ascii="Times New Roman" w:hAnsi="Times New Roman" w:cs="Times New Roman"/>
          <w:sz w:val="18"/>
        </w:rPr>
        <w:t>[2]</w:t>
      </w:r>
      <w:r w:rsidR="004A1E49">
        <w:rPr>
          <w:rFonts w:ascii="Times New Roman" w:hAnsi="Times New Roman" w:cs="Times New Roman"/>
          <w:sz w:val="18"/>
          <w:szCs w:val="18"/>
        </w:rPr>
        <w:fldChar w:fldCharType="end"/>
      </w:r>
      <w:r w:rsidR="00B91AF4">
        <w:rPr>
          <w:rFonts w:ascii="Times New Roman" w:hAnsi="Times New Roman" w:cs="Times New Roman"/>
          <w:sz w:val="18"/>
          <w:szCs w:val="18"/>
        </w:rPr>
        <w:t>. Therefore, although a lot of data is being generated and collected, it is rarely being analyzed as a whole</w:t>
      </w:r>
      <w:r w:rsidR="00020814">
        <w:rPr>
          <w:rFonts w:ascii="Times New Roman" w:hAnsi="Times New Roman" w:cs="Times New Roman"/>
          <w:sz w:val="18"/>
          <w:szCs w:val="18"/>
        </w:rPr>
        <w:t xml:space="preserve"> </w:t>
      </w:r>
      <w:r w:rsidR="00020814">
        <w:rPr>
          <w:rFonts w:ascii="Times New Roman" w:hAnsi="Times New Roman" w:cs="Times New Roman"/>
          <w:sz w:val="18"/>
          <w:szCs w:val="18"/>
        </w:rPr>
        <w:fldChar w:fldCharType="begin"/>
      </w:r>
      <w:r w:rsidR="004A1E49">
        <w:rPr>
          <w:rFonts w:ascii="Times New Roman" w:hAnsi="Times New Roman" w:cs="Times New Roman"/>
          <w:sz w:val="18"/>
          <w:szCs w:val="18"/>
        </w:rPr>
        <w:instrText xml:space="preserve"> ADDIN ZOTERO_ITEM CSL_CITATION {"citationID":"Z8XXyqca","properties":{"formattedCitation":"[3]","plainCitation":"[3]","noteIndex":0},"citationItems":[{"id":6,"uris":["http://zotero.org/users/local/fJjwNk3a/items/5C9CPYZB"],"uri":["http://zotero.org/users/local/fJjwNk3a/items/5C9CPYZB"],"itemData":{"id":6,"type":"article-journal","title":"Data and Decision Making: Same Organization, Different Perceptions; Different Organizations, Different Perceptions","container-title":"American Journal of Evaluation","page":"463-485","volume":"37","issue":"4","source":"SAGE Journals","abstract":"This study examines the perceptions of data-driven decision making (DDDM) activities and culture in organizations driven by a social mission. Analysis of survey information from multiple stakeholders in each of eight social enterprises highlights the wide divergence in views of DDDM. Within an organization, managerial and nonmanagerial staff working for the organization and staff from a prominent funder all expressed different perceptions of the same organization’s DDDM activities and culture. Study findings also provide insights into how to improve an organization’s capacity to build and use performance management systems, which include building a common understanding about what activities are—or are not—being undertaken. Finally, findings provide insights about structuring research on DDDM, which indicate that information from only one respondent in an organization or only one organization might not be reliable or generalizable.","DOI":"10.1177/1098214015623634","ISSN":"1098-2140","shortTitle":"Data and Decision Making","journalAbbreviation":"American Journal of Evaluation","language":"en","author":[{"family":"Maxwell","given":"Nan L."},{"family":"Rotz","given":"Dana"},{"family":"Garcia","given":"Christina"}],"issued":{"date-parts":[["2016",12,1]]}}}],"schema":"https://github.com/citation-style-language/schema/raw/master/csl-citation.json"} </w:instrText>
      </w:r>
      <w:r w:rsidR="00020814">
        <w:rPr>
          <w:rFonts w:ascii="Times New Roman" w:hAnsi="Times New Roman" w:cs="Times New Roman"/>
          <w:sz w:val="18"/>
          <w:szCs w:val="18"/>
        </w:rPr>
        <w:fldChar w:fldCharType="separate"/>
      </w:r>
      <w:r w:rsidR="00F97D37" w:rsidRPr="00F97D37">
        <w:rPr>
          <w:rFonts w:ascii="Times New Roman" w:hAnsi="Times New Roman" w:cs="Times New Roman"/>
          <w:sz w:val="18"/>
        </w:rPr>
        <w:t>[3]</w:t>
      </w:r>
      <w:r w:rsidR="00020814">
        <w:rPr>
          <w:rFonts w:ascii="Times New Roman" w:hAnsi="Times New Roman" w:cs="Times New Roman"/>
          <w:sz w:val="18"/>
          <w:szCs w:val="18"/>
        </w:rPr>
        <w:fldChar w:fldCharType="end"/>
      </w:r>
      <w:r w:rsidR="00020814">
        <w:rPr>
          <w:rFonts w:ascii="Times New Roman" w:hAnsi="Times New Roman" w:cs="Times New Roman"/>
          <w:sz w:val="18"/>
          <w:szCs w:val="18"/>
        </w:rPr>
        <w:t>. T</w:t>
      </w:r>
      <w:r w:rsidRPr="00574797">
        <w:rPr>
          <w:rFonts w:ascii="Times New Roman" w:hAnsi="Times New Roman" w:cs="Times New Roman"/>
          <w:sz w:val="18"/>
          <w:szCs w:val="18"/>
        </w:rPr>
        <w:t>he stakes for not doing so</w:t>
      </w:r>
      <w:r w:rsidR="00020814">
        <w:rPr>
          <w:rFonts w:ascii="Times New Roman" w:hAnsi="Times New Roman" w:cs="Times New Roman"/>
          <w:sz w:val="18"/>
          <w:szCs w:val="18"/>
        </w:rPr>
        <w:t xml:space="preserve"> are</w:t>
      </w:r>
      <w:r w:rsidR="00075E55">
        <w:rPr>
          <w:rFonts w:ascii="Times New Roman" w:hAnsi="Times New Roman" w:cs="Times New Roman"/>
          <w:sz w:val="18"/>
          <w:szCs w:val="18"/>
        </w:rPr>
        <w:t xml:space="preserve"> </w:t>
      </w:r>
      <w:r w:rsidRPr="00574797">
        <w:rPr>
          <w:rFonts w:ascii="Times New Roman" w:hAnsi="Times New Roman" w:cs="Times New Roman"/>
          <w:sz w:val="18"/>
          <w:szCs w:val="18"/>
        </w:rPr>
        <w:t>high in an industry moving toward a data-informed model</w:t>
      </w:r>
      <w:r w:rsidR="006F56B0">
        <w:rPr>
          <w:rFonts w:ascii="Times New Roman" w:hAnsi="Times New Roman" w:cs="Times New Roman"/>
          <w:sz w:val="18"/>
          <w:szCs w:val="18"/>
        </w:rPr>
        <w:t xml:space="preserve"> for decision making, donors, and other stakeholders</w:t>
      </w:r>
      <w:r w:rsidRPr="00574797">
        <w:rPr>
          <w:rFonts w:ascii="Times New Roman" w:hAnsi="Times New Roman" w:cs="Times New Roman"/>
          <w:sz w:val="18"/>
          <w:szCs w:val="18"/>
        </w:rPr>
        <w:t>.</w:t>
      </w:r>
    </w:p>
    <w:p w14:paraId="3AF5D1C9" w14:textId="64FD3184" w:rsidR="002B24E7" w:rsidRDefault="00574797" w:rsidP="00574797">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For this project we looked at survey data from an international nonprofit</w:t>
      </w:r>
      <w:r w:rsidR="00E245CA">
        <w:rPr>
          <w:rFonts w:ascii="Times New Roman" w:hAnsi="Times New Roman" w:cs="Times New Roman"/>
          <w:sz w:val="18"/>
          <w:szCs w:val="18"/>
        </w:rPr>
        <w:t xml:space="preserve"> </w:t>
      </w:r>
      <w:r w:rsidR="00B93570">
        <w:rPr>
          <w:rFonts w:ascii="Times New Roman" w:hAnsi="Times New Roman" w:cs="Times New Roman"/>
          <w:sz w:val="18"/>
          <w:szCs w:val="18"/>
        </w:rPr>
        <w:t xml:space="preserve">which places volunteer teachers abroad </w:t>
      </w:r>
      <w:r w:rsidR="0091106D">
        <w:rPr>
          <w:rFonts w:ascii="Times New Roman" w:hAnsi="Times New Roman" w:cs="Times New Roman"/>
          <w:sz w:val="18"/>
          <w:szCs w:val="18"/>
        </w:rPr>
        <w:t xml:space="preserve">for </w:t>
      </w:r>
      <w:r w:rsidR="006227B8">
        <w:rPr>
          <w:rFonts w:ascii="Times New Roman" w:hAnsi="Times New Roman" w:cs="Times New Roman"/>
          <w:sz w:val="18"/>
          <w:szCs w:val="18"/>
        </w:rPr>
        <w:t>one-year</w:t>
      </w:r>
      <w:r w:rsidR="0091106D">
        <w:rPr>
          <w:rFonts w:ascii="Times New Roman" w:hAnsi="Times New Roman" w:cs="Times New Roman"/>
          <w:sz w:val="18"/>
          <w:szCs w:val="18"/>
        </w:rPr>
        <w:t xml:space="preserve"> contracts</w:t>
      </w:r>
      <w:r w:rsidR="00191AF5">
        <w:rPr>
          <w:rFonts w:ascii="Times New Roman" w:hAnsi="Times New Roman" w:cs="Times New Roman"/>
          <w:sz w:val="18"/>
          <w:szCs w:val="18"/>
        </w:rPr>
        <w:t xml:space="preserve"> in partnership with local organizations </w:t>
      </w:r>
      <w:r w:rsidR="00DC004B">
        <w:rPr>
          <w:rFonts w:ascii="Times New Roman" w:hAnsi="Times New Roman" w:cs="Times New Roman"/>
          <w:sz w:val="18"/>
          <w:szCs w:val="18"/>
        </w:rPr>
        <w:t>or government ministries</w:t>
      </w:r>
      <w:r w:rsidR="0091106D">
        <w:rPr>
          <w:rFonts w:ascii="Times New Roman" w:hAnsi="Times New Roman" w:cs="Times New Roman"/>
          <w:sz w:val="18"/>
          <w:szCs w:val="18"/>
        </w:rPr>
        <w:t xml:space="preserve">. During the </w:t>
      </w:r>
      <w:r w:rsidR="008D3CBA">
        <w:rPr>
          <w:rFonts w:ascii="Times New Roman" w:hAnsi="Times New Roman" w:cs="Times New Roman"/>
          <w:sz w:val="18"/>
          <w:szCs w:val="18"/>
        </w:rPr>
        <w:t>volunteers’</w:t>
      </w:r>
      <w:r w:rsidR="0091106D">
        <w:rPr>
          <w:rFonts w:ascii="Times New Roman" w:hAnsi="Times New Roman" w:cs="Times New Roman"/>
          <w:sz w:val="18"/>
          <w:szCs w:val="18"/>
        </w:rPr>
        <w:t xml:space="preserve"> service, the</w:t>
      </w:r>
      <w:r w:rsidR="0002145C">
        <w:rPr>
          <w:rFonts w:ascii="Times New Roman" w:hAnsi="Times New Roman" w:cs="Times New Roman"/>
          <w:sz w:val="18"/>
          <w:szCs w:val="18"/>
        </w:rPr>
        <w:t xml:space="preserve"> voluntee</w:t>
      </w:r>
      <w:r w:rsidR="001E7128">
        <w:rPr>
          <w:rFonts w:ascii="Times New Roman" w:hAnsi="Times New Roman" w:cs="Times New Roman"/>
          <w:sz w:val="18"/>
          <w:szCs w:val="18"/>
        </w:rPr>
        <w:t>r</w:t>
      </w:r>
      <w:r w:rsidR="0002145C">
        <w:rPr>
          <w:rFonts w:ascii="Times New Roman" w:hAnsi="Times New Roman" w:cs="Times New Roman"/>
          <w:sz w:val="18"/>
          <w:szCs w:val="18"/>
        </w:rPr>
        <w:t>s</w:t>
      </w:r>
      <w:r w:rsidR="0091106D">
        <w:rPr>
          <w:rFonts w:ascii="Times New Roman" w:hAnsi="Times New Roman" w:cs="Times New Roman"/>
          <w:sz w:val="18"/>
          <w:szCs w:val="18"/>
        </w:rPr>
        <w:t xml:space="preserve"> attend three trainings throughout the year:</w:t>
      </w:r>
      <w:r w:rsidR="008D3CBA">
        <w:rPr>
          <w:rFonts w:ascii="Times New Roman" w:hAnsi="Times New Roman" w:cs="Times New Roman"/>
          <w:sz w:val="18"/>
          <w:szCs w:val="18"/>
        </w:rPr>
        <w:t xml:space="preserve"> </w:t>
      </w:r>
      <w:r w:rsidR="008D3CBA" w:rsidRPr="00574797">
        <w:rPr>
          <w:rFonts w:ascii="Times New Roman" w:hAnsi="Times New Roman" w:cs="Times New Roman"/>
          <w:sz w:val="18"/>
          <w:szCs w:val="18"/>
        </w:rPr>
        <w:t>Orientation (OR), Mid-Service (MS), and End-of-Service (EOS)</w:t>
      </w:r>
      <w:r w:rsidR="008D3CBA">
        <w:rPr>
          <w:rFonts w:ascii="Times New Roman" w:hAnsi="Times New Roman" w:cs="Times New Roman"/>
          <w:sz w:val="18"/>
          <w:szCs w:val="18"/>
        </w:rPr>
        <w:t>.</w:t>
      </w:r>
      <w:r w:rsidR="0091106D">
        <w:rPr>
          <w:rFonts w:ascii="Times New Roman" w:hAnsi="Times New Roman" w:cs="Times New Roman"/>
          <w:sz w:val="18"/>
          <w:szCs w:val="18"/>
        </w:rPr>
        <w:t xml:space="preserve"> </w:t>
      </w:r>
      <w:r w:rsidR="00DC004B">
        <w:rPr>
          <w:rFonts w:ascii="Times New Roman" w:hAnsi="Times New Roman" w:cs="Times New Roman"/>
          <w:sz w:val="18"/>
          <w:szCs w:val="18"/>
        </w:rPr>
        <w:t xml:space="preserve">Following these trainings, </w:t>
      </w:r>
      <w:r w:rsidR="003076BA">
        <w:rPr>
          <w:rFonts w:ascii="Times New Roman" w:hAnsi="Times New Roman" w:cs="Times New Roman"/>
          <w:sz w:val="18"/>
          <w:szCs w:val="18"/>
        </w:rPr>
        <w:t xml:space="preserve">the volunteers are given an opportunity to </w:t>
      </w:r>
      <w:r w:rsidR="00FD0941">
        <w:rPr>
          <w:rFonts w:ascii="Times New Roman" w:hAnsi="Times New Roman" w:cs="Times New Roman"/>
          <w:sz w:val="18"/>
          <w:szCs w:val="18"/>
        </w:rPr>
        <w:t xml:space="preserve">provide feedback on a variety of </w:t>
      </w:r>
      <w:r w:rsidR="001E7128">
        <w:rPr>
          <w:rFonts w:ascii="Times New Roman" w:hAnsi="Times New Roman" w:cs="Times New Roman"/>
          <w:sz w:val="18"/>
          <w:szCs w:val="18"/>
        </w:rPr>
        <w:t>aspects of the program</w:t>
      </w:r>
      <w:r w:rsidR="00FD0941">
        <w:rPr>
          <w:rFonts w:ascii="Times New Roman" w:hAnsi="Times New Roman" w:cs="Times New Roman"/>
          <w:sz w:val="18"/>
          <w:szCs w:val="18"/>
        </w:rPr>
        <w:t xml:space="preserve"> including feedback on training, support, </w:t>
      </w:r>
      <w:r w:rsidR="00281CB0">
        <w:rPr>
          <w:rFonts w:ascii="Times New Roman" w:hAnsi="Times New Roman" w:cs="Times New Roman"/>
          <w:sz w:val="18"/>
          <w:szCs w:val="18"/>
        </w:rPr>
        <w:t>and safety. The surveys are conducted online vi</w:t>
      </w:r>
      <w:r w:rsidR="00F33EB3">
        <w:rPr>
          <w:rFonts w:ascii="Times New Roman" w:hAnsi="Times New Roman" w:cs="Times New Roman"/>
          <w:sz w:val="18"/>
          <w:szCs w:val="18"/>
        </w:rPr>
        <w:t>a</w:t>
      </w:r>
      <w:r w:rsidR="00281CB0">
        <w:rPr>
          <w:rFonts w:ascii="Times New Roman" w:hAnsi="Times New Roman" w:cs="Times New Roman"/>
          <w:sz w:val="18"/>
          <w:szCs w:val="18"/>
        </w:rPr>
        <w:t xml:space="preserve"> Survey Monkey</w:t>
      </w:r>
      <w:r w:rsidR="000B5A99">
        <w:rPr>
          <w:rFonts w:ascii="Times New Roman" w:hAnsi="Times New Roman" w:cs="Times New Roman"/>
          <w:sz w:val="18"/>
          <w:szCs w:val="18"/>
        </w:rPr>
        <w:t xml:space="preserve"> and include </w:t>
      </w:r>
      <w:r w:rsidR="00415E07">
        <w:rPr>
          <w:rFonts w:ascii="Times New Roman" w:hAnsi="Times New Roman" w:cs="Times New Roman"/>
          <w:sz w:val="18"/>
          <w:szCs w:val="18"/>
        </w:rPr>
        <w:t>L</w:t>
      </w:r>
      <w:r w:rsidR="000B5A99">
        <w:rPr>
          <w:rFonts w:ascii="Times New Roman" w:hAnsi="Times New Roman" w:cs="Times New Roman"/>
          <w:sz w:val="18"/>
          <w:szCs w:val="18"/>
        </w:rPr>
        <w:t>ikert</w:t>
      </w:r>
      <w:r w:rsidR="00415E07">
        <w:rPr>
          <w:rFonts w:ascii="Times New Roman" w:hAnsi="Times New Roman" w:cs="Times New Roman"/>
          <w:sz w:val="18"/>
          <w:szCs w:val="18"/>
        </w:rPr>
        <w:t>-type</w:t>
      </w:r>
      <w:r w:rsidR="000B5A99">
        <w:rPr>
          <w:rFonts w:ascii="Times New Roman" w:hAnsi="Times New Roman" w:cs="Times New Roman"/>
          <w:sz w:val="18"/>
          <w:szCs w:val="18"/>
        </w:rPr>
        <w:t xml:space="preserve"> data </w:t>
      </w:r>
      <w:r w:rsidR="00E465C7">
        <w:rPr>
          <w:rFonts w:ascii="Times New Roman" w:hAnsi="Times New Roman" w:cs="Times New Roman"/>
          <w:sz w:val="18"/>
          <w:szCs w:val="18"/>
        </w:rPr>
        <w:t xml:space="preserve">and </w:t>
      </w:r>
      <w:r w:rsidR="006227B8">
        <w:rPr>
          <w:rFonts w:ascii="Times New Roman" w:hAnsi="Times New Roman" w:cs="Times New Roman"/>
          <w:sz w:val="18"/>
          <w:szCs w:val="18"/>
        </w:rPr>
        <w:t>open-ended</w:t>
      </w:r>
      <w:r w:rsidR="00E465C7">
        <w:rPr>
          <w:rFonts w:ascii="Times New Roman" w:hAnsi="Times New Roman" w:cs="Times New Roman"/>
          <w:sz w:val="18"/>
          <w:szCs w:val="18"/>
        </w:rPr>
        <w:t xml:space="preserve"> responses</w:t>
      </w:r>
      <w:r w:rsidR="002B24E7">
        <w:rPr>
          <w:rFonts w:ascii="Times New Roman" w:hAnsi="Times New Roman" w:cs="Times New Roman"/>
          <w:sz w:val="18"/>
          <w:szCs w:val="18"/>
        </w:rPr>
        <w:t>.</w:t>
      </w:r>
    </w:p>
    <w:p w14:paraId="24EA0306" w14:textId="5219171F" w:rsidR="007A5F3B" w:rsidRDefault="00011678" w:rsidP="00574797">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As descr</w:t>
      </w:r>
      <w:r w:rsidR="00BC023E">
        <w:rPr>
          <w:rFonts w:ascii="Times New Roman" w:hAnsi="Times New Roman" w:cs="Times New Roman"/>
          <w:sz w:val="18"/>
          <w:szCs w:val="18"/>
        </w:rPr>
        <w:t>ibed in the research, the organization collect</w:t>
      </w:r>
      <w:r w:rsidR="001578B8">
        <w:rPr>
          <w:rFonts w:ascii="Times New Roman" w:hAnsi="Times New Roman" w:cs="Times New Roman"/>
          <w:sz w:val="18"/>
          <w:szCs w:val="18"/>
        </w:rPr>
        <w:t>s</w:t>
      </w:r>
      <w:r w:rsidR="00BC023E">
        <w:rPr>
          <w:rFonts w:ascii="Times New Roman" w:hAnsi="Times New Roman" w:cs="Times New Roman"/>
          <w:sz w:val="18"/>
          <w:szCs w:val="18"/>
        </w:rPr>
        <w:t xml:space="preserve"> a lot of data, but ha</w:t>
      </w:r>
      <w:r w:rsidR="001578B8">
        <w:rPr>
          <w:rFonts w:ascii="Times New Roman" w:hAnsi="Times New Roman" w:cs="Times New Roman"/>
          <w:sz w:val="18"/>
          <w:szCs w:val="18"/>
        </w:rPr>
        <w:t>s</w:t>
      </w:r>
      <w:r w:rsidR="00BC023E">
        <w:rPr>
          <w:rFonts w:ascii="Times New Roman" w:hAnsi="Times New Roman" w:cs="Times New Roman"/>
          <w:sz w:val="18"/>
          <w:szCs w:val="18"/>
        </w:rPr>
        <w:t xml:space="preserve"> not </w:t>
      </w:r>
      <w:r w:rsidR="007A5F3B">
        <w:rPr>
          <w:rFonts w:ascii="Times New Roman" w:hAnsi="Times New Roman" w:cs="Times New Roman"/>
          <w:sz w:val="18"/>
          <w:szCs w:val="18"/>
        </w:rPr>
        <w:t xml:space="preserve">analyzed the data as a whole, instead typically </w:t>
      </w:r>
      <w:r w:rsidR="00CE7F65">
        <w:rPr>
          <w:rFonts w:ascii="Times New Roman" w:hAnsi="Times New Roman" w:cs="Times New Roman"/>
          <w:sz w:val="18"/>
          <w:szCs w:val="18"/>
        </w:rPr>
        <w:t>looking at individual cohorts</w:t>
      </w:r>
      <w:r w:rsidR="00B948DB">
        <w:rPr>
          <w:rFonts w:ascii="Times New Roman" w:hAnsi="Times New Roman" w:cs="Times New Roman"/>
          <w:sz w:val="18"/>
          <w:szCs w:val="18"/>
        </w:rPr>
        <w:t>’ responses following the trainings</w:t>
      </w:r>
      <w:r w:rsidR="00FE768D">
        <w:rPr>
          <w:rFonts w:ascii="Times New Roman" w:hAnsi="Times New Roman" w:cs="Times New Roman"/>
          <w:sz w:val="18"/>
          <w:szCs w:val="18"/>
        </w:rPr>
        <w:t xml:space="preserve"> to see individual feedback on staff and any outliers </w:t>
      </w:r>
      <w:r w:rsidR="00142729">
        <w:rPr>
          <w:rFonts w:ascii="Times New Roman" w:hAnsi="Times New Roman" w:cs="Times New Roman"/>
          <w:sz w:val="18"/>
          <w:szCs w:val="18"/>
        </w:rPr>
        <w:t xml:space="preserve">regarding safety or other challenging factors to help staff address those challenges for the volunteers. Although the organization had a general sense of some of the feedback, </w:t>
      </w:r>
      <w:r w:rsidR="00F057D1">
        <w:rPr>
          <w:rFonts w:ascii="Times New Roman" w:hAnsi="Times New Roman" w:cs="Times New Roman"/>
          <w:sz w:val="18"/>
          <w:szCs w:val="18"/>
        </w:rPr>
        <w:t xml:space="preserve">it was not possible for them to look more broadly at the data to look for trends or correlations. </w:t>
      </w:r>
    </w:p>
    <w:p w14:paraId="14B7CBDC" w14:textId="6667C71F" w:rsidR="00574797" w:rsidRDefault="003B7A29" w:rsidP="00574797">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With these challenges in mind, we were intere</w:t>
      </w:r>
      <w:r w:rsidR="00360337">
        <w:rPr>
          <w:rFonts w:ascii="Times New Roman" w:hAnsi="Times New Roman" w:cs="Times New Roman"/>
          <w:sz w:val="18"/>
          <w:szCs w:val="18"/>
        </w:rPr>
        <w:t xml:space="preserve">sted in looking at how data visualization can help </w:t>
      </w:r>
      <w:r w:rsidR="004E3FD8">
        <w:rPr>
          <w:rFonts w:ascii="Times New Roman" w:hAnsi="Times New Roman" w:cs="Times New Roman"/>
          <w:sz w:val="18"/>
          <w:szCs w:val="18"/>
        </w:rPr>
        <w:t>the organization better understand the feedback it receives</w:t>
      </w:r>
      <w:r w:rsidR="00413849">
        <w:rPr>
          <w:rFonts w:ascii="Times New Roman" w:hAnsi="Times New Roman" w:cs="Times New Roman"/>
          <w:sz w:val="18"/>
          <w:szCs w:val="18"/>
        </w:rPr>
        <w:t>. We were also interested in providing feedback on the collection of data and the unique challenges this dataset presented to help improve collection methods</w:t>
      </w:r>
      <w:r w:rsidR="00BA6B3A">
        <w:rPr>
          <w:rFonts w:ascii="Times New Roman" w:hAnsi="Times New Roman" w:cs="Times New Roman"/>
          <w:sz w:val="18"/>
          <w:szCs w:val="18"/>
        </w:rPr>
        <w:t xml:space="preserve"> which may </w:t>
      </w:r>
      <w:r w:rsidR="001578B8">
        <w:rPr>
          <w:rFonts w:ascii="Times New Roman" w:hAnsi="Times New Roman" w:cs="Times New Roman"/>
          <w:sz w:val="18"/>
          <w:szCs w:val="18"/>
        </w:rPr>
        <w:t xml:space="preserve">in turn </w:t>
      </w:r>
      <w:r w:rsidR="00BA6B3A">
        <w:rPr>
          <w:rFonts w:ascii="Times New Roman" w:hAnsi="Times New Roman" w:cs="Times New Roman"/>
          <w:sz w:val="18"/>
          <w:szCs w:val="18"/>
        </w:rPr>
        <w:t>help improve analysis and understanding.</w:t>
      </w:r>
    </w:p>
    <w:p w14:paraId="5BAB478D" w14:textId="0452ADFC" w:rsidR="00E75A45" w:rsidRPr="00A22B10" w:rsidRDefault="00A22B10" w:rsidP="00574797">
      <w:pPr>
        <w:pStyle w:val="ListParagraph"/>
        <w:numPr>
          <w:ilvl w:val="0"/>
          <w:numId w:val="1"/>
        </w:numPr>
        <w:spacing w:before="200" w:after="0" w:line="240" w:lineRule="auto"/>
        <w:ind w:left="180" w:hanging="180"/>
        <w:rPr>
          <w:rFonts w:ascii="Helvetica" w:hAnsi="Helvetica" w:cs="Times New Roman"/>
          <w:b/>
          <w:smallCaps/>
          <w:sz w:val="18"/>
          <w:szCs w:val="18"/>
        </w:rPr>
      </w:pPr>
      <w:r w:rsidRPr="00A22B10">
        <w:rPr>
          <w:rFonts w:ascii="Helvetica" w:hAnsi="Helvetica" w:cs="Times New Roman"/>
          <w:b/>
          <w:smallCaps/>
          <w:sz w:val="18"/>
          <w:szCs w:val="18"/>
        </w:rPr>
        <w:t>Related Work</w:t>
      </w:r>
    </w:p>
    <w:p w14:paraId="72E95C9C" w14:textId="45EC868E" w:rsidR="00A22B10" w:rsidRDefault="00EC21A9"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As part of the design process we</w:t>
      </w:r>
      <w:r w:rsidR="00BD1169">
        <w:rPr>
          <w:rFonts w:ascii="Times New Roman" w:hAnsi="Times New Roman" w:cs="Times New Roman"/>
          <w:sz w:val="18"/>
          <w:szCs w:val="18"/>
        </w:rPr>
        <w:t xml:space="preserve"> </w:t>
      </w:r>
      <w:r w:rsidR="00F325AC">
        <w:rPr>
          <w:rFonts w:ascii="Times New Roman" w:hAnsi="Times New Roman" w:cs="Times New Roman"/>
          <w:sz w:val="18"/>
          <w:szCs w:val="18"/>
        </w:rPr>
        <w:t xml:space="preserve">looked at a variety of resources to better understand </w:t>
      </w:r>
      <w:r w:rsidR="006042C8">
        <w:rPr>
          <w:rFonts w:ascii="Times New Roman" w:hAnsi="Times New Roman" w:cs="Times New Roman"/>
          <w:sz w:val="18"/>
          <w:szCs w:val="18"/>
        </w:rPr>
        <w:t>Likert</w:t>
      </w:r>
      <w:r w:rsidR="000A1B68">
        <w:rPr>
          <w:rFonts w:ascii="Times New Roman" w:hAnsi="Times New Roman" w:cs="Times New Roman"/>
          <w:sz w:val="18"/>
          <w:szCs w:val="18"/>
        </w:rPr>
        <w:t xml:space="preserve">-type data and how it is visualized. </w:t>
      </w:r>
      <w:r w:rsidR="001D49CF">
        <w:rPr>
          <w:rFonts w:ascii="Times New Roman" w:hAnsi="Times New Roman" w:cs="Times New Roman"/>
          <w:sz w:val="18"/>
          <w:szCs w:val="18"/>
        </w:rPr>
        <w:t xml:space="preserve">The foundations of this </w:t>
      </w:r>
      <w:r w:rsidR="00F14C57">
        <w:rPr>
          <w:rFonts w:ascii="Times New Roman" w:hAnsi="Times New Roman" w:cs="Times New Roman"/>
          <w:sz w:val="18"/>
          <w:szCs w:val="18"/>
        </w:rPr>
        <w:t>datatype</w:t>
      </w:r>
      <w:r w:rsidR="00B01263">
        <w:rPr>
          <w:rFonts w:ascii="Times New Roman" w:hAnsi="Times New Roman" w:cs="Times New Roman"/>
          <w:sz w:val="18"/>
          <w:szCs w:val="18"/>
        </w:rPr>
        <w:t xml:space="preserve"> are in behavioral science, but </w:t>
      </w:r>
      <w:r w:rsidR="001114E1">
        <w:rPr>
          <w:rFonts w:ascii="Times New Roman" w:hAnsi="Times New Roman" w:cs="Times New Roman"/>
          <w:sz w:val="18"/>
          <w:szCs w:val="18"/>
        </w:rPr>
        <w:t xml:space="preserve">now used </w:t>
      </w:r>
      <w:r w:rsidR="001114E1">
        <w:rPr>
          <w:rFonts w:ascii="Times New Roman" w:hAnsi="Times New Roman" w:cs="Times New Roman"/>
          <w:sz w:val="18"/>
          <w:szCs w:val="18"/>
        </w:rPr>
        <w:t>widely to</w:t>
      </w:r>
      <w:r w:rsidR="00187411">
        <w:rPr>
          <w:rFonts w:ascii="Times New Roman" w:hAnsi="Times New Roman" w:cs="Times New Roman"/>
          <w:sz w:val="18"/>
          <w:szCs w:val="18"/>
        </w:rPr>
        <w:t xml:space="preserve"> attempt to</w:t>
      </w:r>
      <w:r w:rsidR="001114E1">
        <w:rPr>
          <w:rFonts w:ascii="Times New Roman" w:hAnsi="Times New Roman" w:cs="Times New Roman"/>
          <w:sz w:val="18"/>
          <w:szCs w:val="18"/>
        </w:rPr>
        <w:t xml:space="preserve"> measure </w:t>
      </w:r>
      <w:r w:rsidR="001C19F3">
        <w:rPr>
          <w:rFonts w:ascii="Times New Roman" w:hAnsi="Times New Roman" w:cs="Times New Roman"/>
          <w:sz w:val="18"/>
          <w:szCs w:val="18"/>
        </w:rPr>
        <w:t>sentiment</w:t>
      </w:r>
      <w:r w:rsidR="00650914">
        <w:rPr>
          <w:rFonts w:ascii="Times New Roman" w:hAnsi="Times New Roman" w:cs="Times New Roman"/>
          <w:sz w:val="18"/>
          <w:szCs w:val="18"/>
        </w:rPr>
        <w:t xml:space="preserve"> and other qualitative metrics</w:t>
      </w:r>
      <w:r w:rsidR="00E428FE">
        <w:rPr>
          <w:rFonts w:ascii="Times New Roman" w:hAnsi="Times New Roman" w:cs="Times New Roman"/>
          <w:sz w:val="18"/>
          <w:szCs w:val="18"/>
        </w:rPr>
        <w:t xml:space="preserve"> quantitatively</w:t>
      </w:r>
      <w:r w:rsidR="00D93992">
        <w:rPr>
          <w:rFonts w:ascii="Times New Roman" w:hAnsi="Times New Roman" w:cs="Times New Roman"/>
          <w:sz w:val="18"/>
          <w:szCs w:val="18"/>
        </w:rPr>
        <w:t xml:space="preserve"> </w:t>
      </w:r>
      <w:r w:rsidR="00D93992">
        <w:rPr>
          <w:rFonts w:ascii="Times New Roman" w:hAnsi="Times New Roman" w:cs="Times New Roman"/>
          <w:sz w:val="18"/>
          <w:szCs w:val="18"/>
        </w:rPr>
        <w:fldChar w:fldCharType="begin"/>
      </w:r>
      <w:r w:rsidR="00D93992">
        <w:rPr>
          <w:rFonts w:ascii="Times New Roman" w:hAnsi="Times New Roman" w:cs="Times New Roman"/>
          <w:sz w:val="18"/>
          <w:szCs w:val="18"/>
        </w:rPr>
        <w:instrText xml:space="preserve"> ADDIN ZOTERO_ITEM CSL_CITATION {"citationID":"8y1wDAmZ","properties":{"formattedCitation":"[4]","plainCitation":"[4]","noteIndex":0},"citationItems":[{"id":32,"uris":["http://zotero.org/users/local/fJjwNk3a/items/ZLF5H26N"],"uri":["http://zotero.org/users/local/fJjwNk3a/items/ZLF5H26N"],"itemData":{"id":32,"type":"article-journal","title":"Analyzing Likert Data","container-title":"Journal of Extension","volume":"50","issue":"2","source":"Journal of Extension","abstract":"This article provides information for Extension professionals on the correct analysis of Likert data. The analyses of Likert-type and Likert scale data require unique data analysis procedures, and as a result, misuses and/or mistakes often occur. This article discusses the differences between Likert-type and Likert scale data and provides recommendations for descriptive statistics to be used during the analysis. Once a researcher understands the difference between Likert-type and Likert scale data, the decision on appropriate statistical procedures will be apparent.","URL":"https://www.joe.org/joe/2012april/tt2.php","ISSN":"1077-5315","author":[{"family":"Jr","given":"Harry N. Boone"},{"family":"Boone","given":"Deborah A."}],"issued":{"date-parts":[["2012",4]]},"accessed":{"date-parts":[["2018",5,3]]}}}],"schema":"https://github.com/citation-style-language/schema/raw/master/csl-citation.json"} </w:instrText>
      </w:r>
      <w:r w:rsidR="00D93992">
        <w:rPr>
          <w:rFonts w:ascii="Times New Roman" w:hAnsi="Times New Roman" w:cs="Times New Roman"/>
          <w:sz w:val="18"/>
          <w:szCs w:val="18"/>
        </w:rPr>
        <w:fldChar w:fldCharType="separate"/>
      </w:r>
      <w:r w:rsidR="00F97D37" w:rsidRPr="00F97D37">
        <w:rPr>
          <w:rFonts w:ascii="Times New Roman" w:hAnsi="Times New Roman" w:cs="Times New Roman"/>
          <w:sz w:val="18"/>
        </w:rPr>
        <w:t>[4]</w:t>
      </w:r>
      <w:r w:rsidR="00D93992">
        <w:rPr>
          <w:rFonts w:ascii="Times New Roman" w:hAnsi="Times New Roman" w:cs="Times New Roman"/>
          <w:sz w:val="18"/>
          <w:szCs w:val="18"/>
        </w:rPr>
        <w:fldChar w:fldCharType="end"/>
      </w:r>
      <w:r w:rsidR="00D93992">
        <w:rPr>
          <w:rFonts w:ascii="Times New Roman" w:hAnsi="Times New Roman" w:cs="Times New Roman"/>
          <w:sz w:val="18"/>
          <w:szCs w:val="18"/>
        </w:rPr>
        <w:t xml:space="preserve">. </w:t>
      </w:r>
      <w:r w:rsidR="00E009BD">
        <w:rPr>
          <w:rFonts w:ascii="Times New Roman" w:hAnsi="Times New Roman" w:cs="Times New Roman"/>
          <w:sz w:val="18"/>
          <w:szCs w:val="18"/>
        </w:rPr>
        <w:t xml:space="preserve">The methodology for analyzing Likert data is vast, </w:t>
      </w:r>
      <w:r w:rsidR="008E1779">
        <w:rPr>
          <w:rFonts w:ascii="Times New Roman" w:hAnsi="Times New Roman" w:cs="Times New Roman"/>
          <w:sz w:val="18"/>
          <w:szCs w:val="18"/>
        </w:rPr>
        <w:t>including a variety of statistical measures</w:t>
      </w:r>
      <w:r w:rsidR="001855C6">
        <w:rPr>
          <w:rFonts w:ascii="Times New Roman" w:hAnsi="Times New Roman" w:cs="Times New Roman"/>
          <w:sz w:val="18"/>
          <w:szCs w:val="18"/>
        </w:rPr>
        <w:t xml:space="preserve">, and has been criticized, but </w:t>
      </w:r>
      <w:r w:rsidR="00EC08D3">
        <w:rPr>
          <w:rFonts w:ascii="Times New Roman" w:hAnsi="Times New Roman" w:cs="Times New Roman"/>
          <w:sz w:val="18"/>
          <w:szCs w:val="18"/>
        </w:rPr>
        <w:t>research has shown that some of these criticisms are unfounded</w:t>
      </w:r>
      <w:r w:rsidR="0070253F">
        <w:rPr>
          <w:rFonts w:ascii="Times New Roman" w:hAnsi="Times New Roman" w:cs="Times New Roman"/>
          <w:sz w:val="18"/>
          <w:szCs w:val="18"/>
        </w:rPr>
        <w:t xml:space="preserve"> </w:t>
      </w:r>
      <w:r w:rsidR="0070253F">
        <w:rPr>
          <w:rFonts w:ascii="Times New Roman" w:hAnsi="Times New Roman" w:cs="Times New Roman"/>
          <w:sz w:val="18"/>
          <w:szCs w:val="18"/>
        </w:rPr>
        <w:fldChar w:fldCharType="begin"/>
      </w:r>
      <w:r w:rsidR="0070253F">
        <w:rPr>
          <w:rFonts w:ascii="Times New Roman" w:hAnsi="Times New Roman" w:cs="Times New Roman"/>
          <w:sz w:val="18"/>
          <w:szCs w:val="18"/>
        </w:rPr>
        <w:instrText xml:space="preserve"> ADDIN ZOTERO_ITEM CSL_CITATION {"citationID":"wMBmfiWg","properties":{"formattedCitation":"[5]","plainCitation":"[5]","noteIndex":0},"citationItems":[{"id":18,"uris":["http://zotero.org/users/local/fJjwNk3a/items/WG2U52WM"],"uri":["http://zotero.org/users/local/fJjwNk3a/items/WG2U52WM"],"itemData":{"id":18,"type":"article-journal","title":"Likert scales, levels of measurement and the “laws” of statistics","container-title":"Advances in Health Sciences Education","page":"625-632","volume":"15","issue":"5","source":"link-springer-com.colorado.idm.oclc.org","abstract":"Reviewers of research reports frequently criticize the choice of statistical methods. While some of these criticisms are well-founded, frequently the use of various parametric methods such as analysis of variance, regression, correlation are faulted because: (a) the sample size is too small, (b) the data may not be normally distributed, or (c) The data are from Likert scales, which are ordinal, so parametric statistics cannot be used. In this paper, I dissect these arguments, and show that many studies, dating back to the 1930s consistently show that parametric statistics are robust with respect to violations of these assumptions. Hence, challenges like those above are unfounded, and parametric methods can be utilized without concern for “getting the wrong answer”.","DOI":"10.1007/s10459-010-9222-y","ISSN":"1382-4996, 1573-1677","journalAbbreviation":"Adv in Health Sci Educ","language":"en","author":[{"family":"Norman","given":"Geoff"}],"issued":{"date-parts":[["2010",12,1]]}}}],"schema":"https://github.com/citation-style-language/schema/raw/master/csl-citation.json"} </w:instrText>
      </w:r>
      <w:r w:rsidR="0070253F">
        <w:rPr>
          <w:rFonts w:ascii="Times New Roman" w:hAnsi="Times New Roman" w:cs="Times New Roman"/>
          <w:sz w:val="18"/>
          <w:szCs w:val="18"/>
        </w:rPr>
        <w:fldChar w:fldCharType="separate"/>
      </w:r>
      <w:r w:rsidR="00F97D37" w:rsidRPr="00F97D37">
        <w:rPr>
          <w:rFonts w:ascii="Times New Roman" w:hAnsi="Times New Roman" w:cs="Times New Roman"/>
          <w:sz w:val="18"/>
        </w:rPr>
        <w:t>[5]</w:t>
      </w:r>
      <w:r w:rsidR="0070253F">
        <w:rPr>
          <w:rFonts w:ascii="Times New Roman" w:hAnsi="Times New Roman" w:cs="Times New Roman"/>
          <w:sz w:val="18"/>
          <w:szCs w:val="18"/>
        </w:rPr>
        <w:fldChar w:fldCharType="end"/>
      </w:r>
      <w:r w:rsidR="00084BC3">
        <w:rPr>
          <w:rFonts w:ascii="Times New Roman" w:hAnsi="Times New Roman" w:cs="Times New Roman"/>
          <w:sz w:val="18"/>
          <w:szCs w:val="18"/>
        </w:rPr>
        <w:t>.</w:t>
      </w:r>
      <w:r w:rsidR="005178F5">
        <w:rPr>
          <w:rFonts w:ascii="Times New Roman" w:hAnsi="Times New Roman" w:cs="Times New Roman"/>
          <w:sz w:val="18"/>
          <w:szCs w:val="18"/>
        </w:rPr>
        <w:t xml:space="preserve"> </w:t>
      </w:r>
      <w:r w:rsidR="00524797">
        <w:rPr>
          <w:rFonts w:ascii="Times New Roman" w:hAnsi="Times New Roman" w:cs="Times New Roman"/>
          <w:sz w:val="18"/>
          <w:szCs w:val="18"/>
        </w:rPr>
        <w:t xml:space="preserve">For the purposes of this project, we focused more on visualization techniques, but more </w:t>
      </w:r>
      <w:r w:rsidR="00E07500">
        <w:rPr>
          <w:rFonts w:ascii="Times New Roman" w:hAnsi="Times New Roman" w:cs="Times New Roman"/>
          <w:sz w:val="18"/>
          <w:szCs w:val="18"/>
        </w:rPr>
        <w:t>robust statistical analysis of the data</w:t>
      </w:r>
      <w:r w:rsidR="00605FD0">
        <w:rPr>
          <w:rFonts w:ascii="Times New Roman" w:hAnsi="Times New Roman" w:cs="Times New Roman"/>
          <w:sz w:val="18"/>
          <w:szCs w:val="18"/>
        </w:rPr>
        <w:t xml:space="preserve">, beyond </w:t>
      </w:r>
      <w:r w:rsidR="000D2241">
        <w:rPr>
          <w:rFonts w:ascii="Times New Roman" w:hAnsi="Times New Roman" w:cs="Times New Roman"/>
          <w:sz w:val="18"/>
          <w:szCs w:val="18"/>
        </w:rPr>
        <w:t>Pearson’s r,</w:t>
      </w:r>
      <w:r w:rsidR="00E07500">
        <w:rPr>
          <w:rFonts w:ascii="Times New Roman" w:hAnsi="Times New Roman" w:cs="Times New Roman"/>
          <w:sz w:val="18"/>
          <w:szCs w:val="18"/>
        </w:rPr>
        <w:t xml:space="preserve"> would be helpful </w:t>
      </w:r>
      <w:r w:rsidR="000D2241">
        <w:rPr>
          <w:rFonts w:ascii="Times New Roman" w:hAnsi="Times New Roman" w:cs="Times New Roman"/>
          <w:sz w:val="18"/>
          <w:szCs w:val="18"/>
        </w:rPr>
        <w:t>in better understanding the data.</w:t>
      </w:r>
    </w:p>
    <w:p w14:paraId="7D1AD3DA" w14:textId="23876C28" w:rsidR="00084BC3" w:rsidRPr="00A22B10" w:rsidRDefault="00F73EDA"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researching </w:t>
      </w:r>
      <w:r w:rsidR="006F2893">
        <w:rPr>
          <w:rFonts w:ascii="Times New Roman" w:hAnsi="Times New Roman" w:cs="Times New Roman"/>
          <w:sz w:val="18"/>
          <w:szCs w:val="18"/>
        </w:rPr>
        <w:t xml:space="preserve">visualization </w:t>
      </w:r>
      <w:r w:rsidR="00581751">
        <w:rPr>
          <w:rFonts w:ascii="Times New Roman" w:hAnsi="Times New Roman" w:cs="Times New Roman"/>
          <w:sz w:val="18"/>
          <w:szCs w:val="18"/>
        </w:rPr>
        <w:t>of Likert data,</w:t>
      </w:r>
      <w:r w:rsidR="00F477DA">
        <w:rPr>
          <w:rFonts w:ascii="Times New Roman" w:hAnsi="Times New Roman" w:cs="Times New Roman"/>
          <w:sz w:val="18"/>
          <w:szCs w:val="18"/>
        </w:rPr>
        <w:t xml:space="preserve"> </w:t>
      </w:r>
      <w:r w:rsidR="00581751">
        <w:rPr>
          <w:rFonts w:ascii="Times New Roman" w:hAnsi="Times New Roman" w:cs="Times New Roman"/>
          <w:sz w:val="18"/>
          <w:szCs w:val="18"/>
        </w:rPr>
        <w:t>s</w:t>
      </w:r>
      <w:r w:rsidR="005836D1">
        <w:rPr>
          <w:rFonts w:ascii="Times New Roman" w:hAnsi="Times New Roman" w:cs="Times New Roman"/>
          <w:sz w:val="18"/>
          <w:szCs w:val="18"/>
        </w:rPr>
        <w:t>tacked bar charts</w:t>
      </w:r>
      <w:r w:rsidR="001C5BFE">
        <w:rPr>
          <w:rFonts w:ascii="Times New Roman" w:hAnsi="Times New Roman" w:cs="Times New Roman"/>
          <w:sz w:val="18"/>
          <w:szCs w:val="18"/>
        </w:rPr>
        <w:t>, often diverging,</w:t>
      </w:r>
      <w:r w:rsidR="005836D1">
        <w:rPr>
          <w:rFonts w:ascii="Times New Roman" w:hAnsi="Times New Roman" w:cs="Times New Roman"/>
          <w:sz w:val="18"/>
          <w:szCs w:val="18"/>
        </w:rPr>
        <w:t xml:space="preserve"> </w:t>
      </w:r>
      <w:r w:rsidR="00581751">
        <w:rPr>
          <w:rFonts w:ascii="Times New Roman" w:hAnsi="Times New Roman" w:cs="Times New Roman"/>
          <w:sz w:val="18"/>
          <w:szCs w:val="18"/>
        </w:rPr>
        <w:t>appear to be a standard</w:t>
      </w:r>
      <w:r w:rsidR="00565B67">
        <w:rPr>
          <w:rFonts w:ascii="Times New Roman" w:hAnsi="Times New Roman" w:cs="Times New Roman"/>
          <w:sz w:val="18"/>
          <w:szCs w:val="18"/>
        </w:rPr>
        <w:t xml:space="preserve"> for visualizing </w:t>
      </w:r>
      <w:r w:rsidR="00B15180">
        <w:rPr>
          <w:rFonts w:ascii="Times New Roman" w:hAnsi="Times New Roman" w:cs="Times New Roman"/>
          <w:sz w:val="18"/>
          <w:szCs w:val="18"/>
        </w:rPr>
        <w:t xml:space="preserve">individual questions and responses </w:t>
      </w:r>
      <w:r w:rsidR="001C5BFE">
        <w:rPr>
          <w:rFonts w:ascii="Times New Roman" w:hAnsi="Times New Roman" w:cs="Times New Roman"/>
          <w:sz w:val="18"/>
          <w:szCs w:val="18"/>
        </w:rPr>
        <w:fldChar w:fldCharType="begin"/>
      </w:r>
      <w:r w:rsidR="001C5BFE">
        <w:rPr>
          <w:rFonts w:ascii="Times New Roman" w:hAnsi="Times New Roman" w:cs="Times New Roman"/>
          <w:sz w:val="18"/>
          <w:szCs w:val="18"/>
        </w:rPr>
        <w:instrText xml:space="preserve"> ADDIN ZOTERO_ITEM CSL_CITATION {"citationID":"nP2K80vy","properties":{"formattedCitation":"[6]\\uc0\\u8211{}[8]","plainCitation":"[6]–[8]","noteIndex":0},"citationItems":[{"id":14,"uris":["http://zotero.org/users/local/fJjwNk3a/items/SWWYQVKM"],"uri":["http://zotero.org/users/local/fJjwNk3a/items/SWWYQVKM"],"itemData":{"id":14,"type":"article-journal","title":"Design of Diverging Stacked Bar Charts for Likert Scales and Other Applications | Heiberger | Journal of Statistical Software","source":"www-jstatsoft-org.colorado.idm.oclc.org","URL":"http://www.jstatsoft.org/article/view/v057i05","DOI":"10.18637/jss.v057.i05","language":"en-US","author":[{"family":"Heiberger","given":"Richard"},{"family":"Robbins","given":"Naomi"}],"accessed":{"date-parts":[["2018",5,3]]}}},{"id":17,"uris":["http://zotero.org/users/local/fJjwNk3a/items/LPVVGKMC"],"uri":["http://zotero.org/users/local/fJjwNk3a/items/LPVVGKMC"],"itemData":{"id":17,"type":"article-journal","title":"LineUp: Visual Analysis of Multi-Attribute Rankings","container-title":"IEEE Transactions on Visualization and Computer Graphics","page":"2277-2286","volume":"19","issue":"12","source":"IEEE Xplore","abstract":"Rankings are a popular and universal approach to structuring otherwise unorganized collections of items by computing a rank for each item based on the value of one or more of its attributes. This allows us, for example, to prioritize tasks or to evaluate the performance of products relative to each other. While the visualization of a ranking itself is straightforward, its interpretation is not, because the rank of an item represents only a summary of a potentially complicated relationship between its attributes and those of the other items. It is also common that alternative rankings exist which need to be compared and analyzed to gain insight into how multiple heterogeneous attributes affect the rankings. Advanced visual exploration tools are needed to make this process efficient. In this paper we present a comprehensive analysis of requirements for the visualization of multi-attribute rankings. Based on these considerations, we propose LineUp - a novel and scalable visualization technique that uses bar charts. This interactive technique supports the ranking of items based on multiple heterogeneous attributes with different scales and semantics. It enables users to interactively combine attributes and flexibly refine parameters to explore the effect of changes in the attribute combination. This process can be employed to derive actionable insights as to which attributes of an item need to be modified in order for its rank to change. Additionally, through integration of slope graphs, LineUp can also be used to compare multiple alternative rankings on the same set of items, for example, over time or across different attribute combinations. We evaluate the effectiveness of the proposed multi-attribute visualization technique in a qualitative study. The study shows that users are able to successfully solve complex ranking tasks in a short period of time.","DOI":"10.1109/TVCG.2013.173","ISSN":"1077-2626","shortTitle":"LineUp","author":[{"family":"Gratzl","given":"S."},{"family":"Lex","given":"A."},{"family":"Gehlenborg","given":"N."},{"family":"Pfister","given":"H."},{"family":"Streit","given":"M."}],"issued":{"date-parts":[["2013",12]]}}},{"id":11,"uris":["http://zotero.org/users/local/fJjwNk3a/items/PW8IEWPV"],"uri":["http://zotero.org/users/local/fJjwNk3a/items/PW8IEWPV"],"itemData":{"id":11,"type":"webpage","title":"How to Visualize Sentiment and Inclination","container-title":"Tableau Software","abstract":"Note: The following is a guest post by Tableau Zen Master Steve Wexler. I spend a lot of time with survey data. Much of this data revolves around gauging people’s sentiments and tendencies using either a Likert Scale or a Net Promoter Score (NPS) type of thing. Here’s an example of gauging sentiment using a five-point Likert scale. Indicate how satisfied you are with the following:","URL":"https://www.tableau.com/about/blog/2016/1/how-visualize-sentiment-and-inclination-48534","language":"en","author":[{"family":"Wexler","given":"Steve"}],"accessed":{"date-parts":[["2018",5,3]]}}}],"schema":"https://github.com/citation-style-language/schema/raw/master/csl-citation.json"} </w:instrText>
      </w:r>
      <w:r w:rsidR="001C5BFE">
        <w:rPr>
          <w:rFonts w:ascii="Times New Roman" w:hAnsi="Times New Roman" w:cs="Times New Roman"/>
          <w:sz w:val="18"/>
          <w:szCs w:val="18"/>
        </w:rPr>
        <w:fldChar w:fldCharType="separate"/>
      </w:r>
      <w:r w:rsidR="00F97D37" w:rsidRPr="00F97D37">
        <w:rPr>
          <w:rFonts w:ascii="Times New Roman" w:hAnsi="Times New Roman" w:cs="Times New Roman"/>
          <w:sz w:val="18"/>
          <w:szCs w:val="24"/>
        </w:rPr>
        <w:t>[6]–[8]</w:t>
      </w:r>
      <w:r w:rsidR="001C5BFE">
        <w:rPr>
          <w:rFonts w:ascii="Times New Roman" w:hAnsi="Times New Roman" w:cs="Times New Roman"/>
          <w:sz w:val="18"/>
          <w:szCs w:val="18"/>
        </w:rPr>
        <w:fldChar w:fldCharType="end"/>
      </w:r>
      <w:r w:rsidR="009E01D1">
        <w:rPr>
          <w:rFonts w:ascii="Times New Roman" w:hAnsi="Times New Roman" w:cs="Times New Roman"/>
          <w:sz w:val="18"/>
          <w:szCs w:val="18"/>
        </w:rPr>
        <w:t>.</w:t>
      </w:r>
      <w:r w:rsidR="00042DF7">
        <w:rPr>
          <w:rFonts w:ascii="Times New Roman" w:hAnsi="Times New Roman" w:cs="Times New Roman"/>
          <w:sz w:val="18"/>
          <w:szCs w:val="18"/>
        </w:rPr>
        <w:t xml:space="preserve"> </w:t>
      </w:r>
      <w:r w:rsidR="00241ADD">
        <w:rPr>
          <w:rFonts w:ascii="Times New Roman" w:hAnsi="Times New Roman" w:cs="Times New Roman"/>
          <w:sz w:val="18"/>
          <w:szCs w:val="18"/>
        </w:rPr>
        <w:t>Less research was found in comparing Likert</w:t>
      </w:r>
      <w:r w:rsidR="001C4482">
        <w:rPr>
          <w:rFonts w:ascii="Times New Roman" w:hAnsi="Times New Roman" w:cs="Times New Roman"/>
          <w:sz w:val="18"/>
          <w:szCs w:val="18"/>
        </w:rPr>
        <w:t>-scaled data to other questions, but s</w:t>
      </w:r>
      <w:r w:rsidR="00042DF7">
        <w:rPr>
          <w:rFonts w:ascii="Times New Roman" w:hAnsi="Times New Roman" w:cs="Times New Roman"/>
          <w:sz w:val="18"/>
          <w:szCs w:val="18"/>
        </w:rPr>
        <w:t xml:space="preserve">catterplots </w:t>
      </w:r>
      <w:r w:rsidR="006C7BBE">
        <w:rPr>
          <w:rFonts w:ascii="Times New Roman" w:hAnsi="Times New Roman" w:cs="Times New Roman"/>
          <w:sz w:val="18"/>
          <w:szCs w:val="18"/>
        </w:rPr>
        <w:t>are a common technique</w:t>
      </w:r>
      <w:r w:rsidR="005B62B1">
        <w:rPr>
          <w:rFonts w:ascii="Times New Roman" w:hAnsi="Times New Roman" w:cs="Times New Roman"/>
          <w:sz w:val="18"/>
          <w:szCs w:val="18"/>
        </w:rPr>
        <w:t xml:space="preserve"> </w:t>
      </w:r>
      <w:r w:rsidR="00042DF7">
        <w:rPr>
          <w:rFonts w:ascii="Times New Roman" w:hAnsi="Times New Roman" w:cs="Times New Roman"/>
          <w:sz w:val="18"/>
          <w:szCs w:val="18"/>
        </w:rPr>
        <w:t>when trying to compare two Likert</w:t>
      </w:r>
      <w:r w:rsidR="00541519">
        <w:rPr>
          <w:rFonts w:ascii="Times New Roman" w:hAnsi="Times New Roman" w:cs="Times New Roman"/>
          <w:sz w:val="18"/>
          <w:szCs w:val="18"/>
        </w:rPr>
        <w:t>-scaled questions</w:t>
      </w:r>
      <w:r w:rsidR="005B62B1">
        <w:rPr>
          <w:rFonts w:ascii="Times New Roman" w:hAnsi="Times New Roman" w:cs="Times New Roman"/>
          <w:sz w:val="18"/>
          <w:szCs w:val="18"/>
        </w:rPr>
        <w:t xml:space="preserve"> </w:t>
      </w:r>
      <w:r w:rsidR="005B62B1">
        <w:rPr>
          <w:rFonts w:ascii="Times New Roman" w:hAnsi="Times New Roman" w:cs="Times New Roman"/>
          <w:sz w:val="18"/>
          <w:szCs w:val="18"/>
        </w:rPr>
        <w:fldChar w:fldCharType="begin"/>
      </w:r>
      <w:r w:rsidR="005B62B1">
        <w:rPr>
          <w:rFonts w:ascii="Times New Roman" w:hAnsi="Times New Roman" w:cs="Times New Roman"/>
          <w:sz w:val="18"/>
          <w:szCs w:val="18"/>
        </w:rPr>
        <w:instrText xml:space="preserve"> ADDIN ZOTERO_ITEM CSL_CITATION {"citationID":"G9pKlkSk","properties":{"formattedCitation":"[9]","plainCitation":"[9]","noteIndex":0},"citationItems":[{"id":12,"uris":["http://zotero.org/users/local/fJjwNk3a/items/EII2LRE7"],"uri":["http://zotero.org/users/local/fJjwNk3a/items/EII2LRE7"],"itemData":{"id":12,"type":"webpage","title":"Likert vs. Likert on a Scatterplot","container-title":"Data Revelations","abstract":"Finally, a good use for packed bubbles! The Problem I recently received a query from a client on how to compare responses to one question with responses to another question when both questions have…","URL":"http://www.datarevelations.com/likert-vs-likert-on-a-scatterplot.html","language":"en-US","author":[{"literal":"swexler"}],"issued":{"date-parts":[["2014",9,16]]},"accessed":{"date-parts":[["2018",5,3]]}}}],"schema":"https://github.com/citation-style-language/schema/raw/master/csl-citation.json"} </w:instrText>
      </w:r>
      <w:r w:rsidR="005B62B1">
        <w:rPr>
          <w:rFonts w:ascii="Times New Roman" w:hAnsi="Times New Roman" w:cs="Times New Roman"/>
          <w:sz w:val="18"/>
          <w:szCs w:val="18"/>
        </w:rPr>
        <w:fldChar w:fldCharType="separate"/>
      </w:r>
      <w:r w:rsidR="00F97D37" w:rsidRPr="00F97D37">
        <w:rPr>
          <w:rFonts w:ascii="Times New Roman" w:hAnsi="Times New Roman" w:cs="Times New Roman"/>
          <w:sz w:val="18"/>
        </w:rPr>
        <w:t>[9]</w:t>
      </w:r>
      <w:r w:rsidR="005B62B1">
        <w:rPr>
          <w:rFonts w:ascii="Times New Roman" w:hAnsi="Times New Roman" w:cs="Times New Roman"/>
          <w:sz w:val="18"/>
          <w:szCs w:val="18"/>
        </w:rPr>
        <w:fldChar w:fldCharType="end"/>
      </w:r>
      <w:r w:rsidR="00F97D37">
        <w:rPr>
          <w:rFonts w:ascii="Times New Roman" w:hAnsi="Times New Roman" w:cs="Times New Roman"/>
          <w:sz w:val="18"/>
          <w:szCs w:val="18"/>
        </w:rPr>
        <w:t>.</w:t>
      </w:r>
    </w:p>
    <w:p w14:paraId="324F53E0" w14:textId="1AB32829" w:rsidR="00696D58" w:rsidRPr="00696D58" w:rsidRDefault="00A22B10" w:rsidP="00696D58">
      <w:pPr>
        <w:pStyle w:val="ListParagraph"/>
        <w:numPr>
          <w:ilvl w:val="0"/>
          <w:numId w:val="1"/>
        </w:numPr>
        <w:spacing w:before="200" w:after="0" w:line="240" w:lineRule="auto"/>
        <w:ind w:left="180" w:hanging="180"/>
        <w:rPr>
          <w:rFonts w:ascii="Helvetica" w:hAnsi="Helvetica" w:cs="Times New Roman"/>
          <w:b/>
          <w:smallCaps/>
          <w:sz w:val="18"/>
          <w:szCs w:val="18"/>
        </w:rPr>
      </w:pPr>
      <w:r w:rsidRPr="00A22B10">
        <w:rPr>
          <w:rFonts w:ascii="Helvetica" w:hAnsi="Helvetica" w:cs="Times New Roman"/>
          <w:b/>
          <w:smallCaps/>
          <w:sz w:val="18"/>
          <w:szCs w:val="18"/>
        </w:rPr>
        <w:t>Description</w:t>
      </w:r>
    </w:p>
    <w:p w14:paraId="34C07193" w14:textId="21E33527" w:rsidR="00301500" w:rsidRDefault="0050414A"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goal of our project was </w:t>
      </w:r>
      <w:r w:rsidR="000C0469">
        <w:rPr>
          <w:rFonts w:ascii="Times New Roman" w:hAnsi="Times New Roman" w:cs="Times New Roman"/>
          <w:sz w:val="18"/>
          <w:szCs w:val="18"/>
        </w:rPr>
        <w:t xml:space="preserve">to utilize </w:t>
      </w:r>
      <w:r>
        <w:rPr>
          <w:rFonts w:ascii="Times New Roman" w:hAnsi="Times New Roman" w:cs="Times New Roman"/>
          <w:sz w:val="18"/>
          <w:szCs w:val="18"/>
        </w:rPr>
        <w:t>the</w:t>
      </w:r>
      <w:r w:rsidR="00074D1F">
        <w:rPr>
          <w:rFonts w:ascii="Times New Roman" w:hAnsi="Times New Roman" w:cs="Times New Roman"/>
          <w:sz w:val="18"/>
          <w:szCs w:val="18"/>
        </w:rPr>
        <w:t xml:space="preserve"> visualization</w:t>
      </w:r>
      <w:r>
        <w:rPr>
          <w:rFonts w:ascii="Times New Roman" w:hAnsi="Times New Roman" w:cs="Times New Roman"/>
          <w:sz w:val="18"/>
          <w:szCs w:val="18"/>
        </w:rPr>
        <w:t xml:space="preserve"> techniques </w:t>
      </w:r>
      <w:r w:rsidR="00074D1F">
        <w:rPr>
          <w:rFonts w:ascii="Times New Roman" w:hAnsi="Times New Roman" w:cs="Times New Roman"/>
          <w:sz w:val="18"/>
          <w:szCs w:val="18"/>
        </w:rPr>
        <w:t xml:space="preserve">and ideas </w:t>
      </w:r>
      <w:r>
        <w:rPr>
          <w:rFonts w:ascii="Times New Roman" w:hAnsi="Times New Roman" w:cs="Times New Roman"/>
          <w:sz w:val="18"/>
          <w:szCs w:val="18"/>
        </w:rPr>
        <w:t xml:space="preserve">learned in class to </w:t>
      </w:r>
      <w:r w:rsidR="00B206D7">
        <w:rPr>
          <w:rFonts w:ascii="Times New Roman" w:hAnsi="Times New Roman" w:cs="Times New Roman"/>
          <w:sz w:val="18"/>
          <w:szCs w:val="18"/>
        </w:rPr>
        <w:t xml:space="preserve">analyze and understand a dataset that had not been looked at from a visualization perspective. </w:t>
      </w:r>
      <w:r w:rsidR="00092597">
        <w:rPr>
          <w:rFonts w:ascii="Times New Roman" w:hAnsi="Times New Roman" w:cs="Times New Roman"/>
          <w:sz w:val="18"/>
          <w:szCs w:val="18"/>
        </w:rPr>
        <w:t xml:space="preserve">Our partner organization provided the raw data after </w:t>
      </w:r>
      <w:r w:rsidR="0003159A">
        <w:rPr>
          <w:rFonts w:ascii="Times New Roman" w:hAnsi="Times New Roman" w:cs="Times New Roman"/>
          <w:sz w:val="18"/>
          <w:szCs w:val="18"/>
        </w:rPr>
        <w:t>removing personally identifiable information</w:t>
      </w:r>
      <w:r w:rsidR="00074D1F">
        <w:rPr>
          <w:rFonts w:ascii="Times New Roman" w:hAnsi="Times New Roman" w:cs="Times New Roman"/>
          <w:sz w:val="18"/>
          <w:szCs w:val="18"/>
        </w:rPr>
        <w:t xml:space="preserve">. </w:t>
      </w:r>
      <w:r w:rsidR="0003159A">
        <w:rPr>
          <w:rFonts w:ascii="Times New Roman" w:hAnsi="Times New Roman" w:cs="Times New Roman"/>
          <w:sz w:val="18"/>
          <w:szCs w:val="18"/>
        </w:rPr>
        <w:t xml:space="preserve">The data </w:t>
      </w:r>
      <w:r w:rsidR="00FC785F">
        <w:rPr>
          <w:rFonts w:ascii="Times New Roman" w:hAnsi="Times New Roman" w:cs="Times New Roman"/>
          <w:sz w:val="18"/>
          <w:szCs w:val="18"/>
        </w:rPr>
        <w:t xml:space="preserve">included responses from six program countries where the organization places volunteer </w:t>
      </w:r>
      <w:r w:rsidR="000826C6">
        <w:rPr>
          <w:rFonts w:ascii="Times New Roman" w:hAnsi="Times New Roman" w:cs="Times New Roman"/>
          <w:sz w:val="18"/>
          <w:szCs w:val="18"/>
        </w:rPr>
        <w:t>teachers and</w:t>
      </w:r>
      <w:r w:rsidR="00F63EE2">
        <w:rPr>
          <w:rFonts w:ascii="Times New Roman" w:hAnsi="Times New Roman" w:cs="Times New Roman"/>
          <w:sz w:val="18"/>
          <w:szCs w:val="18"/>
        </w:rPr>
        <w:t xml:space="preserve"> represents survey data </w:t>
      </w:r>
      <w:r w:rsidR="00301500" w:rsidRPr="00574797">
        <w:rPr>
          <w:rFonts w:ascii="Times New Roman" w:hAnsi="Times New Roman" w:cs="Times New Roman"/>
          <w:sz w:val="18"/>
          <w:szCs w:val="18"/>
        </w:rPr>
        <w:t>collected from volunteers at three points during their service: following Orientation, Mid-Service, and End-of-Service trainings.</w:t>
      </w:r>
      <w:r w:rsidR="00BC3381">
        <w:rPr>
          <w:rFonts w:ascii="Times New Roman" w:hAnsi="Times New Roman" w:cs="Times New Roman"/>
          <w:sz w:val="18"/>
          <w:szCs w:val="18"/>
        </w:rPr>
        <w:t xml:space="preserve"> </w:t>
      </w:r>
      <w:r w:rsidR="007C5096">
        <w:rPr>
          <w:rFonts w:ascii="Times New Roman" w:hAnsi="Times New Roman" w:cs="Times New Roman"/>
          <w:sz w:val="18"/>
          <w:szCs w:val="18"/>
        </w:rPr>
        <w:t>T</w:t>
      </w:r>
      <w:r w:rsidR="00301500" w:rsidRPr="00574797">
        <w:rPr>
          <w:rFonts w:ascii="Times New Roman" w:hAnsi="Times New Roman" w:cs="Times New Roman"/>
          <w:sz w:val="18"/>
          <w:szCs w:val="18"/>
        </w:rPr>
        <w:t xml:space="preserve">he three surveys are </w:t>
      </w:r>
      <w:r w:rsidR="000826C6" w:rsidRPr="00574797">
        <w:rPr>
          <w:rFonts w:ascii="Times New Roman" w:hAnsi="Times New Roman" w:cs="Times New Roman"/>
          <w:sz w:val="18"/>
          <w:szCs w:val="18"/>
        </w:rPr>
        <w:t>different</w:t>
      </w:r>
      <w:r w:rsidR="000826C6">
        <w:rPr>
          <w:rFonts w:ascii="Times New Roman" w:hAnsi="Times New Roman" w:cs="Times New Roman"/>
          <w:sz w:val="18"/>
          <w:szCs w:val="18"/>
        </w:rPr>
        <w:t xml:space="preserve"> but</w:t>
      </w:r>
      <w:r w:rsidR="00BC3381">
        <w:rPr>
          <w:rFonts w:ascii="Times New Roman" w:hAnsi="Times New Roman" w:cs="Times New Roman"/>
          <w:sz w:val="18"/>
          <w:szCs w:val="18"/>
        </w:rPr>
        <w:t xml:space="preserve"> di</w:t>
      </w:r>
      <w:r w:rsidR="00B6720E">
        <w:rPr>
          <w:rFonts w:ascii="Times New Roman" w:hAnsi="Times New Roman" w:cs="Times New Roman"/>
          <w:sz w:val="18"/>
          <w:szCs w:val="18"/>
        </w:rPr>
        <w:t>d</w:t>
      </w:r>
      <w:r w:rsidR="00301500" w:rsidRPr="00574797">
        <w:rPr>
          <w:rFonts w:ascii="Times New Roman" w:hAnsi="Times New Roman" w:cs="Times New Roman"/>
          <w:sz w:val="18"/>
          <w:szCs w:val="18"/>
        </w:rPr>
        <w:t xml:space="preserve"> </w:t>
      </w:r>
      <w:r w:rsidR="00301500">
        <w:rPr>
          <w:rFonts w:ascii="Times New Roman" w:hAnsi="Times New Roman" w:cs="Times New Roman"/>
          <w:sz w:val="18"/>
          <w:szCs w:val="18"/>
        </w:rPr>
        <w:t>have consistent metrics</w:t>
      </w:r>
      <w:r w:rsidR="00B6720E">
        <w:rPr>
          <w:rFonts w:ascii="Times New Roman" w:hAnsi="Times New Roman" w:cs="Times New Roman"/>
          <w:sz w:val="18"/>
          <w:szCs w:val="18"/>
        </w:rPr>
        <w:t xml:space="preserve"> using a Likert scale</w:t>
      </w:r>
      <w:r w:rsidR="007C124B">
        <w:rPr>
          <w:rFonts w:ascii="Times New Roman" w:hAnsi="Times New Roman" w:cs="Times New Roman"/>
          <w:sz w:val="18"/>
          <w:szCs w:val="18"/>
        </w:rPr>
        <w:t>. The surveys also included s</w:t>
      </w:r>
      <w:r w:rsidR="00301500">
        <w:rPr>
          <w:rFonts w:ascii="Times New Roman" w:hAnsi="Times New Roman" w:cs="Times New Roman"/>
          <w:sz w:val="18"/>
          <w:szCs w:val="18"/>
        </w:rPr>
        <w:t>ome</w:t>
      </w:r>
      <w:r w:rsidR="00301500" w:rsidRPr="00574797">
        <w:rPr>
          <w:rFonts w:ascii="Times New Roman" w:hAnsi="Times New Roman" w:cs="Times New Roman"/>
          <w:sz w:val="18"/>
          <w:szCs w:val="18"/>
        </w:rPr>
        <w:t xml:space="preserve"> consistent questions across the surveys</w:t>
      </w:r>
      <w:r w:rsidR="00301500">
        <w:rPr>
          <w:rFonts w:ascii="Times New Roman" w:hAnsi="Times New Roman" w:cs="Times New Roman"/>
          <w:sz w:val="18"/>
          <w:szCs w:val="18"/>
        </w:rPr>
        <w:t>,</w:t>
      </w:r>
      <w:r w:rsidR="00301500" w:rsidRPr="00574797">
        <w:rPr>
          <w:rFonts w:ascii="Times New Roman" w:hAnsi="Times New Roman" w:cs="Times New Roman"/>
          <w:sz w:val="18"/>
          <w:szCs w:val="18"/>
        </w:rPr>
        <w:t xml:space="preserve"> particularly MS and EOS.</w:t>
      </w:r>
    </w:p>
    <w:p w14:paraId="533A6E33" w14:textId="0A0C4F30" w:rsidR="00884C34" w:rsidRDefault="00301500" w:rsidP="00301500">
      <w:pPr>
        <w:spacing w:before="200" w:after="0" w:line="240" w:lineRule="auto"/>
        <w:jc w:val="both"/>
        <w:rPr>
          <w:rFonts w:ascii="Times New Roman" w:hAnsi="Times New Roman" w:cs="Times New Roman"/>
          <w:sz w:val="18"/>
          <w:szCs w:val="18"/>
        </w:rPr>
      </w:pPr>
      <w:r w:rsidRPr="00574797">
        <w:rPr>
          <w:rFonts w:ascii="Times New Roman" w:hAnsi="Times New Roman" w:cs="Times New Roman"/>
          <w:sz w:val="18"/>
          <w:szCs w:val="18"/>
        </w:rPr>
        <w:t>Initial explorations focused on understanding the surveys and pulling out questions that seemed interesting to analyze. Our initial question</w:t>
      </w:r>
      <w:r w:rsidR="001F3022">
        <w:rPr>
          <w:rFonts w:ascii="Times New Roman" w:hAnsi="Times New Roman" w:cs="Times New Roman"/>
          <w:sz w:val="18"/>
          <w:szCs w:val="18"/>
        </w:rPr>
        <w:t xml:space="preserve">s </w:t>
      </w:r>
      <w:r w:rsidR="000B50BC">
        <w:rPr>
          <w:rFonts w:ascii="Times New Roman" w:hAnsi="Times New Roman" w:cs="Times New Roman"/>
          <w:sz w:val="18"/>
          <w:szCs w:val="18"/>
        </w:rPr>
        <w:t>influencing our exploration were</w:t>
      </w:r>
      <w:r w:rsidRPr="00574797">
        <w:rPr>
          <w:rFonts w:ascii="Times New Roman" w:hAnsi="Times New Roman" w:cs="Times New Roman"/>
          <w:sz w:val="18"/>
          <w:szCs w:val="18"/>
        </w:rPr>
        <w:t>,</w:t>
      </w:r>
      <w:r w:rsidR="000B50BC">
        <w:rPr>
          <w:rFonts w:ascii="Times New Roman" w:hAnsi="Times New Roman" w:cs="Times New Roman"/>
          <w:sz w:val="18"/>
          <w:szCs w:val="18"/>
        </w:rPr>
        <w:t xml:space="preserve"> “How are different aspects of the programming rated?” and</w:t>
      </w:r>
      <w:r w:rsidR="000D323D">
        <w:rPr>
          <w:rFonts w:ascii="Times New Roman" w:hAnsi="Times New Roman" w:cs="Times New Roman"/>
          <w:sz w:val="18"/>
          <w:szCs w:val="18"/>
        </w:rPr>
        <w:t xml:space="preserve"> </w:t>
      </w:r>
      <w:r w:rsidRPr="00574797">
        <w:rPr>
          <w:rFonts w:ascii="Times New Roman" w:hAnsi="Times New Roman" w:cs="Times New Roman"/>
          <w:sz w:val="18"/>
          <w:szCs w:val="18"/>
        </w:rPr>
        <w:t>"What contributes to the growth of volunteers?"</w:t>
      </w:r>
      <w:r w:rsidR="00843698">
        <w:rPr>
          <w:rFonts w:ascii="Times New Roman" w:hAnsi="Times New Roman" w:cs="Times New Roman"/>
          <w:sz w:val="18"/>
          <w:szCs w:val="18"/>
        </w:rPr>
        <w:t xml:space="preserve"> In answering these questions, we were interested </w:t>
      </w:r>
      <w:r w:rsidR="004071EE">
        <w:rPr>
          <w:rFonts w:ascii="Times New Roman" w:hAnsi="Times New Roman" w:cs="Times New Roman"/>
          <w:sz w:val="18"/>
          <w:szCs w:val="18"/>
        </w:rPr>
        <w:t xml:space="preserve">in how volunteer responses changed </w:t>
      </w:r>
      <w:r w:rsidR="00884C34">
        <w:rPr>
          <w:rFonts w:ascii="Times New Roman" w:hAnsi="Times New Roman" w:cs="Times New Roman"/>
          <w:sz w:val="18"/>
          <w:szCs w:val="18"/>
        </w:rPr>
        <w:t xml:space="preserve">during their service from beginning to end. </w:t>
      </w:r>
    </w:p>
    <w:p w14:paraId="6C6F9686" w14:textId="44C8CF8A" w:rsidR="00BD18BA" w:rsidRPr="00574797" w:rsidRDefault="0097553B"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For the purposes of this project, we focused solely on the Likert-scaled questions and ignored all </w:t>
      </w:r>
      <w:r>
        <w:rPr>
          <w:rFonts w:ascii="Times New Roman" w:hAnsi="Times New Roman" w:cs="Times New Roman"/>
          <w:sz w:val="18"/>
          <w:szCs w:val="18"/>
        </w:rPr>
        <w:t>open-ended</w:t>
      </w:r>
      <w:r>
        <w:rPr>
          <w:rFonts w:ascii="Times New Roman" w:hAnsi="Times New Roman" w:cs="Times New Roman"/>
          <w:sz w:val="18"/>
          <w:szCs w:val="18"/>
        </w:rPr>
        <w:t xml:space="preserve"> responses. </w:t>
      </w:r>
      <w:r w:rsidR="00301500" w:rsidRPr="00574797">
        <w:rPr>
          <w:rFonts w:ascii="Times New Roman" w:hAnsi="Times New Roman" w:cs="Times New Roman"/>
          <w:sz w:val="18"/>
          <w:szCs w:val="18"/>
        </w:rPr>
        <w:t>We</w:t>
      </w:r>
      <w:r w:rsidR="00884C34">
        <w:rPr>
          <w:rFonts w:ascii="Times New Roman" w:hAnsi="Times New Roman" w:cs="Times New Roman"/>
          <w:sz w:val="18"/>
          <w:szCs w:val="18"/>
        </w:rPr>
        <w:t xml:space="preserve"> first</w:t>
      </w:r>
      <w:r w:rsidR="00301500" w:rsidRPr="00574797">
        <w:rPr>
          <w:rFonts w:ascii="Times New Roman" w:hAnsi="Times New Roman" w:cs="Times New Roman"/>
          <w:sz w:val="18"/>
          <w:szCs w:val="18"/>
        </w:rPr>
        <w:t xml:space="preserve"> looked through all the surveys and grouped questions </w:t>
      </w:r>
      <w:r w:rsidR="006E7C46">
        <w:rPr>
          <w:rFonts w:ascii="Times New Roman" w:hAnsi="Times New Roman" w:cs="Times New Roman"/>
          <w:sz w:val="18"/>
          <w:szCs w:val="18"/>
        </w:rPr>
        <w:t xml:space="preserve">by </w:t>
      </w:r>
      <w:r w:rsidR="00301500" w:rsidRPr="00574797">
        <w:rPr>
          <w:rFonts w:ascii="Times New Roman" w:hAnsi="Times New Roman" w:cs="Times New Roman"/>
          <w:sz w:val="18"/>
          <w:szCs w:val="18"/>
        </w:rPr>
        <w:t>themes: self-assessment, education office, staff, safety, and training. We also found questions relating to satisfaction and whether the volunteer would recommend</w:t>
      </w:r>
      <w:r w:rsidR="000D323D">
        <w:rPr>
          <w:rFonts w:ascii="Times New Roman" w:hAnsi="Times New Roman" w:cs="Times New Roman"/>
          <w:sz w:val="18"/>
          <w:szCs w:val="18"/>
        </w:rPr>
        <w:t xml:space="preserve"> the program</w:t>
      </w:r>
      <w:r w:rsidR="00301500" w:rsidRPr="00574797">
        <w:rPr>
          <w:rFonts w:ascii="Times New Roman" w:hAnsi="Times New Roman" w:cs="Times New Roman"/>
          <w:sz w:val="18"/>
          <w:szCs w:val="18"/>
        </w:rPr>
        <w:t>.</w:t>
      </w:r>
      <w:r w:rsidR="00BD18BA">
        <w:rPr>
          <w:rFonts w:ascii="Times New Roman" w:hAnsi="Times New Roman" w:cs="Times New Roman"/>
          <w:sz w:val="18"/>
          <w:szCs w:val="18"/>
        </w:rPr>
        <w:t xml:space="preserve"> Overall, only one set of questions</w:t>
      </w:r>
      <w:r w:rsidR="00F82A0E">
        <w:rPr>
          <w:rFonts w:ascii="Times New Roman" w:hAnsi="Times New Roman" w:cs="Times New Roman"/>
          <w:sz w:val="18"/>
          <w:szCs w:val="18"/>
        </w:rPr>
        <w:t>, the self-assessment,</w:t>
      </w:r>
      <w:r w:rsidR="00BD18BA">
        <w:rPr>
          <w:rFonts w:ascii="Times New Roman" w:hAnsi="Times New Roman" w:cs="Times New Roman"/>
          <w:sz w:val="18"/>
          <w:szCs w:val="18"/>
        </w:rPr>
        <w:t xml:space="preserve"> were asked across all three surveys</w:t>
      </w:r>
      <w:r w:rsidR="00285D25">
        <w:rPr>
          <w:rFonts w:ascii="Times New Roman" w:hAnsi="Times New Roman" w:cs="Times New Roman"/>
          <w:sz w:val="18"/>
          <w:szCs w:val="18"/>
        </w:rPr>
        <w:t xml:space="preserve">, but </w:t>
      </w:r>
      <w:r w:rsidR="00DC75D2">
        <w:rPr>
          <w:rFonts w:ascii="Times New Roman" w:hAnsi="Times New Roman" w:cs="Times New Roman"/>
          <w:sz w:val="18"/>
          <w:szCs w:val="18"/>
        </w:rPr>
        <w:t>items about staff support, safety</w:t>
      </w:r>
      <w:r w:rsidR="00E2087A">
        <w:rPr>
          <w:rFonts w:ascii="Times New Roman" w:hAnsi="Times New Roman" w:cs="Times New Roman"/>
          <w:sz w:val="18"/>
          <w:szCs w:val="18"/>
        </w:rPr>
        <w:t>,</w:t>
      </w:r>
      <w:r w:rsidR="003F0052">
        <w:rPr>
          <w:rFonts w:ascii="Times New Roman" w:hAnsi="Times New Roman" w:cs="Times New Roman"/>
          <w:sz w:val="18"/>
          <w:szCs w:val="18"/>
        </w:rPr>
        <w:t xml:space="preserve"> and other program features were </w:t>
      </w:r>
      <w:r w:rsidR="002534BE">
        <w:rPr>
          <w:rFonts w:ascii="Times New Roman" w:hAnsi="Times New Roman" w:cs="Times New Roman"/>
          <w:sz w:val="18"/>
          <w:szCs w:val="18"/>
        </w:rPr>
        <w:t xml:space="preserve">asked </w:t>
      </w:r>
      <w:r w:rsidR="003F0052">
        <w:rPr>
          <w:rFonts w:ascii="Times New Roman" w:hAnsi="Times New Roman" w:cs="Times New Roman"/>
          <w:sz w:val="18"/>
          <w:szCs w:val="18"/>
        </w:rPr>
        <w:t xml:space="preserve">across MS and EOS surveys. </w:t>
      </w:r>
    </w:p>
    <w:p w14:paraId="1CC8C071" w14:textId="72400EBA" w:rsidR="00A22B10" w:rsidRDefault="00781E94"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raw data was </w:t>
      </w:r>
      <w:r w:rsidR="00B05110">
        <w:rPr>
          <w:rFonts w:ascii="Times New Roman" w:hAnsi="Times New Roman" w:cs="Times New Roman"/>
          <w:sz w:val="18"/>
          <w:szCs w:val="18"/>
        </w:rPr>
        <w:t>somewhat challenging to work with d</w:t>
      </w:r>
      <w:r w:rsidR="009C712D">
        <w:rPr>
          <w:rFonts w:ascii="Times New Roman" w:hAnsi="Times New Roman" w:cs="Times New Roman"/>
          <w:sz w:val="18"/>
          <w:szCs w:val="18"/>
        </w:rPr>
        <w:t xml:space="preserve">ue to the formatting from the </w:t>
      </w:r>
      <w:r w:rsidR="00F73EF2">
        <w:rPr>
          <w:rFonts w:ascii="Times New Roman" w:hAnsi="Times New Roman" w:cs="Times New Roman"/>
          <w:sz w:val="18"/>
          <w:szCs w:val="18"/>
        </w:rPr>
        <w:t xml:space="preserve">Survey Monkey </w:t>
      </w:r>
      <w:r w:rsidR="009C712D">
        <w:rPr>
          <w:rFonts w:ascii="Times New Roman" w:hAnsi="Times New Roman" w:cs="Times New Roman"/>
          <w:sz w:val="18"/>
          <w:szCs w:val="18"/>
        </w:rPr>
        <w:t xml:space="preserve">export. </w:t>
      </w:r>
      <w:r w:rsidR="00301500" w:rsidRPr="00574797">
        <w:rPr>
          <w:rFonts w:ascii="Times New Roman" w:hAnsi="Times New Roman" w:cs="Times New Roman"/>
          <w:sz w:val="18"/>
          <w:szCs w:val="18"/>
        </w:rPr>
        <w:t>After identifying the sets of questions</w:t>
      </w:r>
      <w:r w:rsidR="002534BE">
        <w:rPr>
          <w:rFonts w:ascii="Times New Roman" w:hAnsi="Times New Roman" w:cs="Times New Roman"/>
          <w:sz w:val="18"/>
          <w:szCs w:val="18"/>
        </w:rPr>
        <w:t xml:space="preserve"> to analyze</w:t>
      </w:r>
      <w:r w:rsidR="00301500" w:rsidRPr="00574797">
        <w:rPr>
          <w:rFonts w:ascii="Times New Roman" w:hAnsi="Times New Roman" w:cs="Times New Roman"/>
          <w:sz w:val="18"/>
          <w:szCs w:val="18"/>
        </w:rPr>
        <w:t xml:space="preserve">, we cleaned up the sheets </w:t>
      </w:r>
      <w:r w:rsidR="009C712D">
        <w:rPr>
          <w:rFonts w:ascii="Times New Roman" w:hAnsi="Times New Roman" w:cs="Times New Roman"/>
          <w:sz w:val="18"/>
          <w:szCs w:val="18"/>
        </w:rPr>
        <w:t xml:space="preserve">manually </w:t>
      </w:r>
      <w:r w:rsidR="00301500" w:rsidRPr="00574797">
        <w:rPr>
          <w:rFonts w:ascii="Times New Roman" w:hAnsi="Times New Roman" w:cs="Times New Roman"/>
          <w:sz w:val="18"/>
          <w:szCs w:val="18"/>
        </w:rPr>
        <w:t>to standardize the header rows and processed the data</w:t>
      </w:r>
      <w:r w:rsidR="009C712D">
        <w:rPr>
          <w:rFonts w:ascii="Times New Roman" w:hAnsi="Times New Roman" w:cs="Times New Roman"/>
          <w:sz w:val="18"/>
          <w:szCs w:val="18"/>
        </w:rPr>
        <w:t xml:space="preserve"> using </w:t>
      </w:r>
      <w:r w:rsidR="00E7404D">
        <w:rPr>
          <w:rFonts w:ascii="Times New Roman" w:hAnsi="Times New Roman" w:cs="Times New Roman"/>
          <w:sz w:val="18"/>
          <w:szCs w:val="18"/>
        </w:rPr>
        <w:t>Python in Jupiter Notebook</w:t>
      </w:r>
      <w:r w:rsidR="00301500" w:rsidRPr="00574797">
        <w:rPr>
          <w:rFonts w:ascii="Times New Roman" w:hAnsi="Times New Roman" w:cs="Times New Roman"/>
          <w:sz w:val="18"/>
          <w:szCs w:val="18"/>
        </w:rPr>
        <w:t xml:space="preserve"> to calculate the average responses across countries for </w:t>
      </w:r>
      <w:r w:rsidR="00301500" w:rsidRPr="00574797">
        <w:rPr>
          <w:rFonts w:ascii="Times New Roman" w:hAnsi="Times New Roman" w:cs="Times New Roman"/>
          <w:sz w:val="18"/>
          <w:szCs w:val="18"/>
        </w:rPr>
        <w:lastRenderedPageBreak/>
        <w:t>the three surveys.</w:t>
      </w:r>
      <w:r w:rsidR="00A05D17">
        <w:rPr>
          <w:rFonts w:ascii="Times New Roman" w:hAnsi="Times New Roman" w:cs="Times New Roman"/>
          <w:sz w:val="18"/>
          <w:szCs w:val="18"/>
        </w:rPr>
        <w:t xml:space="preserve"> We combined that data into one CSV </w:t>
      </w:r>
      <w:r w:rsidR="006E6114">
        <w:rPr>
          <w:rFonts w:ascii="Times New Roman" w:hAnsi="Times New Roman" w:cs="Times New Roman"/>
          <w:sz w:val="18"/>
          <w:szCs w:val="18"/>
        </w:rPr>
        <w:t xml:space="preserve">file. </w:t>
      </w:r>
      <w:r w:rsidR="00525C2D">
        <w:rPr>
          <w:rFonts w:ascii="Times New Roman" w:hAnsi="Times New Roman" w:cs="Times New Roman"/>
          <w:sz w:val="18"/>
          <w:szCs w:val="18"/>
        </w:rPr>
        <w:t xml:space="preserve">Although we would have liked to look at individual </w:t>
      </w:r>
      <w:r w:rsidR="00777206">
        <w:rPr>
          <w:rFonts w:ascii="Times New Roman" w:hAnsi="Times New Roman" w:cs="Times New Roman"/>
          <w:sz w:val="18"/>
          <w:szCs w:val="18"/>
        </w:rPr>
        <w:t>responses, this was not possible because individual respondents could only be identified by their name or email address which w</w:t>
      </w:r>
      <w:r w:rsidR="00BB5090">
        <w:rPr>
          <w:rFonts w:ascii="Times New Roman" w:hAnsi="Times New Roman" w:cs="Times New Roman"/>
          <w:sz w:val="18"/>
          <w:szCs w:val="18"/>
        </w:rPr>
        <w:t>ere</w:t>
      </w:r>
      <w:r w:rsidR="00777206">
        <w:rPr>
          <w:rFonts w:ascii="Times New Roman" w:hAnsi="Times New Roman" w:cs="Times New Roman"/>
          <w:sz w:val="18"/>
          <w:szCs w:val="18"/>
        </w:rPr>
        <w:t xml:space="preserve"> removed</w:t>
      </w:r>
      <w:r w:rsidR="008578C5">
        <w:rPr>
          <w:rFonts w:ascii="Times New Roman" w:hAnsi="Times New Roman" w:cs="Times New Roman"/>
          <w:sz w:val="18"/>
          <w:szCs w:val="18"/>
        </w:rPr>
        <w:t xml:space="preserve"> by the organization</w:t>
      </w:r>
      <w:r w:rsidR="00BB5090">
        <w:rPr>
          <w:rFonts w:ascii="Times New Roman" w:hAnsi="Times New Roman" w:cs="Times New Roman"/>
          <w:sz w:val="18"/>
          <w:szCs w:val="18"/>
        </w:rPr>
        <w:t xml:space="preserve"> to protect </w:t>
      </w:r>
      <w:r w:rsidR="008578C5">
        <w:rPr>
          <w:rFonts w:ascii="Times New Roman" w:hAnsi="Times New Roman" w:cs="Times New Roman"/>
          <w:sz w:val="18"/>
          <w:szCs w:val="18"/>
        </w:rPr>
        <w:t xml:space="preserve">the </w:t>
      </w:r>
      <w:r w:rsidR="0097553B">
        <w:rPr>
          <w:rFonts w:ascii="Times New Roman" w:hAnsi="Times New Roman" w:cs="Times New Roman"/>
          <w:sz w:val="18"/>
          <w:szCs w:val="18"/>
        </w:rPr>
        <w:t>respondents’</w:t>
      </w:r>
      <w:r w:rsidR="00BB5090">
        <w:rPr>
          <w:rFonts w:ascii="Times New Roman" w:hAnsi="Times New Roman" w:cs="Times New Roman"/>
          <w:sz w:val="18"/>
          <w:szCs w:val="18"/>
        </w:rPr>
        <w:t xml:space="preserve"> privacy</w:t>
      </w:r>
      <w:r w:rsidR="00777206">
        <w:rPr>
          <w:rFonts w:ascii="Times New Roman" w:hAnsi="Times New Roman" w:cs="Times New Roman"/>
          <w:sz w:val="18"/>
          <w:szCs w:val="18"/>
        </w:rPr>
        <w:t xml:space="preserve">. </w:t>
      </w:r>
    </w:p>
    <w:p w14:paraId="1D8FBCD0" w14:textId="00E64BE3" w:rsidR="00577B60" w:rsidRDefault="001C3551"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After cleaning the data</w:t>
      </w:r>
      <w:r w:rsidR="00FC67D9">
        <w:rPr>
          <w:rFonts w:ascii="Times New Roman" w:hAnsi="Times New Roman" w:cs="Times New Roman"/>
          <w:sz w:val="18"/>
          <w:szCs w:val="18"/>
        </w:rPr>
        <w:t xml:space="preserve">, we </w:t>
      </w:r>
      <w:r w:rsidR="000841E1">
        <w:rPr>
          <w:rFonts w:ascii="Times New Roman" w:hAnsi="Times New Roman" w:cs="Times New Roman"/>
          <w:sz w:val="18"/>
          <w:szCs w:val="18"/>
        </w:rPr>
        <w:t>used Table</w:t>
      </w:r>
      <w:r w:rsidR="006F41CF">
        <w:rPr>
          <w:rFonts w:ascii="Times New Roman" w:hAnsi="Times New Roman" w:cs="Times New Roman"/>
          <w:sz w:val="18"/>
          <w:szCs w:val="18"/>
        </w:rPr>
        <w:t>a</w:t>
      </w:r>
      <w:r w:rsidR="000841E1">
        <w:rPr>
          <w:rFonts w:ascii="Times New Roman" w:hAnsi="Times New Roman" w:cs="Times New Roman"/>
          <w:sz w:val="18"/>
          <w:szCs w:val="18"/>
        </w:rPr>
        <w:t xml:space="preserve">u </w:t>
      </w:r>
      <w:r w:rsidR="006F41CF">
        <w:rPr>
          <w:rFonts w:ascii="Times New Roman" w:hAnsi="Times New Roman" w:cs="Times New Roman"/>
          <w:sz w:val="18"/>
          <w:szCs w:val="18"/>
        </w:rPr>
        <w:t xml:space="preserve">to </w:t>
      </w:r>
      <w:r w:rsidR="00476F5C">
        <w:rPr>
          <w:rFonts w:ascii="Times New Roman" w:hAnsi="Times New Roman" w:cs="Times New Roman"/>
          <w:sz w:val="18"/>
          <w:szCs w:val="18"/>
        </w:rPr>
        <w:t xml:space="preserve">better understand the </w:t>
      </w:r>
      <w:r w:rsidR="0030500A">
        <w:rPr>
          <w:rFonts w:ascii="Times New Roman" w:hAnsi="Times New Roman" w:cs="Times New Roman"/>
          <w:sz w:val="18"/>
          <w:szCs w:val="18"/>
        </w:rPr>
        <w:t>cleaned</w:t>
      </w:r>
      <w:r w:rsidR="00476F5C">
        <w:rPr>
          <w:rFonts w:ascii="Times New Roman" w:hAnsi="Times New Roman" w:cs="Times New Roman"/>
          <w:sz w:val="18"/>
          <w:szCs w:val="18"/>
        </w:rPr>
        <w:t xml:space="preserve"> data and </w:t>
      </w:r>
      <w:r w:rsidR="006F41CF">
        <w:rPr>
          <w:rFonts w:ascii="Times New Roman" w:hAnsi="Times New Roman" w:cs="Times New Roman"/>
          <w:sz w:val="18"/>
          <w:szCs w:val="18"/>
        </w:rPr>
        <w:t xml:space="preserve">prototype </w:t>
      </w:r>
      <w:r w:rsidR="00476F5C">
        <w:rPr>
          <w:rFonts w:ascii="Times New Roman" w:hAnsi="Times New Roman" w:cs="Times New Roman"/>
          <w:sz w:val="18"/>
          <w:szCs w:val="18"/>
        </w:rPr>
        <w:t xml:space="preserve">potential visualizations. </w:t>
      </w:r>
      <w:r w:rsidR="00945C7C">
        <w:rPr>
          <w:rFonts w:ascii="Times New Roman" w:hAnsi="Times New Roman" w:cs="Times New Roman"/>
          <w:sz w:val="18"/>
          <w:szCs w:val="18"/>
        </w:rPr>
        <w:t xml:space="preserve">We explored </w:t>
      </w:r>
      <w:r w:rsidR="00151DD2">
        <w:rPr>
          <w:rFonts w:ascii="Times New Roman" w:hAnsi="Times New Roman" w:cs="Times New Roman"/>
          <w:sz w:val="18"/>
          <w:szCs w:val="18"/>
        </w:rPr>
        <w:t>visualizing the data over time across surveys</w:t>
      </w:r>
      <w:r w:rsidR="00126125">
        <w:rPr>
          <w:rFonts w:ascii="Times New Roman" w:hAnsi="Times New Roman" w:cs="Times New Roman"/>
          <w:sz w:val="18"/>
          <w:szCs w:val="18"/>
        </w:rPr>
        <w:t xml:space="preserve"> as well as individual metrics and categories of questions. </w:t>
      </w:r>
      <w:r w:rsidR="00002810">
        <w:rPr>
          <w:rFonts w:ascii="Times New Roman" w:hAnsi="Times New Roman" w:cs="Times New Roman"/>
          <w:sz w:val="18"/>
          <w:szCs w:val="18"/>
        </w:rPr>
        <w:t>During these initial explorations it was clear that there were interesting trends</w:t>
      </w:r>
      <w:r w:rsidR="009A7A60">
        <w:rPr>
          <w:rFonts w:ascii="Times New Roman" w:hAnsi="Times New Roman" w:cs="Times New Roman"/>
          <w:sz w:val="18"/>
          <w:szCs w:val="18"/>
        </w:rPr>
        <w:t xml:space="preserve"> and unexpected </w:t>
      </w:r>
      <w:r w:rsidR="007F5A48">
        <w:rPr>
          <w:rFonts w:ascii="Times New Roman" w:hAnsi="Times New Roman" w:cs="Times New Roman"/>
          <w:sz w:val="18"/>
          <w:szCs w:val="18"/>
        </w:rPr>
        <w:t xml:space="preserve">outcomes in the data. Some examples </w:t>
      </w:r>
      <w:r w:rsidR="009B54D8">
        <w:rPr>
          <w:rFonts w:ascii="Times New Roman" w:hAnsi="Times New Roman" w:cs="Times New Roman"/>
          <w:sz w:val="18"/>
          <w:szCs w:val="18"/>
        </w:rPr>
        <w:t>such as the self-reported ratings trend</w:t>
      </w:r>
      <w:r w:rsidR="00070A31">
        <w:rPr>
          <w:rFonts w:ascii="Times New Roman" w:hAnsi="Times New Roman" w:cs="Times New Roman"/>
          <w:sz w:val="18"/>
          <w:szCs w:val="18"/>
        </w:rPr>
        <w:t>s</w:t>
      </w:r>
      <w:r w:rsidR="009B54D8">
        <w:rPr>
          <w:rFonts w:ascii="Times New Roman" w:hAnsi="Times New Roman" w:cs="Times New Roman"/>
          <w:sz w:val="18"/>
          <w:szCs w:val="18"/>
        </w:rPr>
        <w:t>,</w:t>
      </w:r>
      <w:r w:rsidR="00070A31">
        <w:rPr>
          <w:rFonts w:ascii="Times New Roman" w:hAnsi="Times New Roman" w:cs="Times New Roman"/>
          <w:sz w:val="18"/>
          <w:szCs w:val="18"/>
        </w:rPr>
        <w:t xml:space="preserve"> low ratings for </w:t>
      </w:r>
      <w:r w:rsidR="00937846">
        <w:rPr>
          <w:rFonts w:ascii="Times New Roman" w:hAnsi="Times New Roman" w:cs="Times New Roman"/>
          <w:sz w:val="18"/>
          <w:szCs w:val="18"/>
        </w:rPr>
        <w:t>educational support tools, and</w:t>
      </w:r>
      <w:r w:rsidR="009B54D8">
        <w:rPr>
          <w:rFonts w:ascii="Times New Roman" w:hAnsi="Times New Roman" w:cs="Times New Roman"/>
          <w:sz w:val="18"/>
          <w:szCs w:val="18"/>
        </w:rPr>
        <w:t xml:space="preserve"> the difference between satisfaction and </w:t>
      </w:r>
      <w:r w:rsidR="000F56D0">
        <w:rPr>
          <w:rFonts w:ascii="Times New Roman" w:hAnsi="Times New Roman" w:cs="Times New Roman"/>
          <w:sz w:val="18"/>
          <w:szCs w:val="18"/>
        </w:rPr>
        <w:t>recommendation</w:t>
      </w:r>
      <w:r w:rsidR="00347C92">
        <w:rPr>
          <w:rFonts w:ascii="Times New Roman" w:hAnsi="Times New Roman" w:cs="Times New Roman"/>
          <w:sz w:val="18"/>
          <w:szCs w:val="18"/>
        </w:rPr>
        <w:t xml:space="preserve"> are included </w:t>
      </w:r>
      <w:r w:rsidR="009F6600">
        <w:rPr>
          <w:rFonts w:ascii="Times New Roman" w:hAnsi="Times New Roman" w:cs="Times New Roman"/>
          <w:sz w:val="18"/>
          <w:szCs w:val="18"/>
        </w:rPr>
        <w:t>below</w:t>
      </w:r>
      <w:r w:rsidR="00E31D24">
        <w:rPr>
          <w:rFonts w:ascii="Times New Roman" w:hAnsi="Times New Roman" w:cs="Times New Roman"/>
          <w:sz w:val="18"/>
          <w:szCs w:val="18"/>
        </w:rPr>
        <w:t xml:space="preserve"> </w:t>
      </w:r>
      <w:r w:rsidR="003F21EF">
        <w:rPr>
          <w:rFonts w:ascii="Times New Roman" w:hAnsi="Times New Roman" w:cs="Times New Roman"/>
          <w:sz w:val="18"/>
          <w:szCs w:val="18"/>
        </w:rPr>
        <w:t>(Figure 1, Figure 2, Figure 3)</w:t>
      </w:r>
      <w:r w:rsidR="0030500A">
        <w:rPr>
          <w:rFonts w:ascii="Times New Roman" w:hAnsi="Times New Roman" w:cs="Times New Roman"/>
          <w:sz w:val="18"/>
          <w:szCs w:val="18"/>
        </w:rPr>
        <w:t>.</w:t>
      </w:r>
    </w:p>
    <w:p w14:paraId="031C69D0" w14:textId="77777777" w:rsidR="000F7CA9" w:rsidRDefault="00590C58" w:rsidP="00814DB3">
      <w:pPr>
        <w:keepNext/>
        <w:spacing w:before="200" w:after="0" w:line="240" w:lineRule="auto"/>
        <w:jc w:val="center"/>
      </w:pPr>
      <w:r>
        <w:rPr>
          <w:rFonts w:ascii="Times New Roman" w:hAnsi="Times New Roman" w:cs="Times New Roman"/>
          <w:noProof/>
          <w:sz w:val="18"/>
          <w:szCs w:val="18"/>
        </w:rPr>
        <w:drawing>
          <wp:inline distT="0" distB="0" distL="0" distR="0" wp14:anchorId="7D43F8B1" wp14:editId="23AE76CD">
            <wp:extent cx="2743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2.png"/>
                    <pic:cNvPicPr/>
                  </pic:nvPicPr>
                  <pic:blipFill>
                    <a:blip r:embed="rId6">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5DF944E4" w14:textId="65DDC06E" w:rsidR="00590C58" w:rsidRPr="00814DB3" w:rsidRDefault="000F7CA9" w:rsidP="000F7CA9">
      <w:pPr>
        <w:pStyle w:val="Caption"/>
        <w:jc w:val="center"/>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814DB3">
        <w:rPr>
          <w:rFonts w:ascii="Helvetica" w:hAnsi="Helvetica" w:cs="Helvetica"/>
          <w:i w:val="0"/>
          <w:noProof/>
          <w:sz w:val="16"/>
          <w:szCs w:val="16"/>
        </w:rPr>
        <w:t>1</w:t>
      </w:r>
      <w:r w:rsidRPr="00814DB3">
        <w:rPr>
          <w:rFonts w:ascii="Helvetica" w:hAnsi="Helvetica" w:cs="Helvetica"/>
          <w:i w:val="0"/>
          <w:sz w:val="16"/>
          <w:szCs w:val="16"/>
        </w:rPr>
        <w:fldChar w:fldCharType="end"/>
      </w:r>
      <w:r w:rsidRPr="00814DB3">
        <w:rPr>
          <w:rFonts w:ascii="Helvetica" w:hAnsi="Helvetica" w:cs="Helvetica"/>
          <w:i w:val="0"/>
          <w:sz w:val="16"/>
          <w:szCs w:val="16"/>
        </w:rPr>
        <w:t>: Self rating metrics over time</w:t>
      </w:r>
    </w:p>
    <w:p w14:paraId="2C211367" w14:textId="77777777" w:rsidR="00F86548" w:rsidRDefault="00F86548" w:rsidP="00301500">
      <w:pPr>
        <w:spacing w:before="200" w:after="0" w:line="240" w:lineRule="auto"/>
        <w:jc w:val="both"/>
        <w:rPr>
          <w:rFonts w:ascii="Times New Roman" w:hAnsi="Times New Roman" w:cs="Times New Roman"/>
          <w:noProof/>
          <w:sz w:val="18"/>
          <w:szCs w:val="18"/>
        </w:rPr>
      </w:pPr>
    </w:p>
    <w:p w14:paraId="64467040" w14:textId="77777777" w:rsidR="00F86548" w:rsidRDefault="00F86548" w:rsidP="00301500">
      <w:pPr>
        <w:spacing w:before="200" w:after="0" w:line="240" w:lineRule="auto"/>
        <w:jc w:val="both"/>
        <w:rPr>
          <w:rFonts w:ascii="Times New Roman" w:hAnsi="Times New Roman" w:cs="Times New Roman"/>
          <w:sz w:val="18"/>
          <w:szCs w:val="18"/>
        </w:rPr>
      </w:pPr>
    </w:p>
    <w:p w14:paraId="17900C44" w14:textId="77777777" w:rsidR="00F86548" w:rsidRDefault="00F86548" w:rsidP="00301500">
      <w:pPr>
        <w:spacing w:before="200" w:after="0" w:line="240" w:lineRule="auto"/>
        <w:jc w:val="both"/>
        <w:rPr>
          <w:rFonts w:ascii="Times New Roman" w:hAnsi="Times New Roman" w:cs="Times New Roman"/>
          <w:sz w:val="18"/>
          <w:szCs w:val="18"/>
        </w:rPr>
      </w:pPr>
    </w:p>
    <w:p w14:paraId="26236B85" w14:textId="77777777" w:rsidR="00F86548" w:rsidRDefault="00F86548" w:rsidP="00301500">
      <w:pPr>
        <w:spacing w:before="200" w:after="0" w:line="240" w:lineRule="auto"/>
        <w:jc w:val="both"/>
        <w:rPr>
          <w:rFonts w:ascii="Times New Roman" w:hAnsi="Times New Roman" w:cs="Times New Roman"/>
          <w:sz w:val="18"/>
          <w:szCs w:val="18"/>
        </w:rPr>
      </w:pPr>
    </w:p>
    <w:p w14:paraId="4045BD88" w14:textId="77777777" w:rsidR="00F86548" w:rsidRDefault="00F86548" w:rsidP="00301500">
      <w:pPr>
        <w:spacing w:before="200" w:after="0" w:line="240" w:lineRule="auto"/>
        <w:jc w:val="both"/>
        <w:rPr>
          <w:rFonts w:ascii="Times New Roman" w:hAnsi="Times New Roman" w:cs="Times New Roman"/>
          <w:sz w:val="18"/>
          <w:szCs w:val="18"/>
        </w:rPr>
      </w:pPr>
    </w:p>
    <w:p w14:paraId="5AC21BBB" w14:textId="77777777" w:rsidR="00F86548" w:rsidRDefault="00F86548" w:rsidP="00301500">
      <w:pPr>
        <w:spacing w:before="200" w:after="0" w:line="240" w:lineRule="auto"/>
        <w:jc w:val="both"/>
        <w:rPr>
          <w:rFonts w:ascii="Times New Roman" w:hAnsi="Times New Roman" w:cs="Times New Roman"/>
          <w:sz w:val="18"/>
          <w:szCs w:val="18"/>
        </w:rPr>
      </w:pPr>
    </w:p>
    <w:p w14:paraId="37CF4A71" w14:textId="77777777" w:rsidR="004778FE" w:rsidRDefault="003A4A27" w:rsidP="00814DB3">
      <w:pPr>
        <w:keepNext/>
        <w:spacing w:before="200" w:after="0" w:line="240" w:lineRule="auto"/>
        <w:jc w:val="center"/>
      </w:pPr>
      <w:r>
        <w:rPr>
          <w:rFonts w:ascii="Times New Roman" w:hAnsi="Times New Roman" w:cs="Times New Roman"/>
          <w:noProof/>
          <w:sz w:val="18"/>
          <w:szCs w:val="18"/>
        </w:rPr>
        <w:drawing>
          <wp:inline distT="0" distB="0" distL="0" distR="0" wp14:anchorId="5EFFAD6A" wp14:editId="19EBA682">
            <wp:extent cx="27432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1.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12AE15A2" w14:textId="7598DF3D" w:rsidR="003A4A27" w:rsidRPr="00814DB3" w:rsidRDefault="004778FE" w:rsidP="004778FE">
      <w:pPr>
        <w:pStyle w:val="Caption"/>
        <w:jc w:val="center"/>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814DB3">
        <w:rPr>
          <w:rFonts w:ascii="Helvetica" w:hAnsi="Helvetica" w:cs="Helvetica"/>
          <w:i w:val="0"/>
          <w:noProof/>
          <w:sz w:val="16"/>
          <w:szCs w:val="16"/>
        </w:rPr>
        <w:t>2</w:t>
      </w:r>
      <w:r w:rsidRPr="00814DB3">
        <w:rPr>
          <w:rFonts w:ascii="Helvetica" w:hAnsi="Helvetica" w:cs="Helvetica"/>
          <w:i w:val="0"/>
          <w:sz w:val="16"/>
          <w:szCs w:val="16"/>
        </w:rPr>
        <w:fldChar w:fldCharType="end"/>
      </w:r>
      <w:r w:rsidRPr="00814DB3">
        <w:rPr>
          <w:rFonts w:ascii="Helvetica" w:hAnsi="Helvetica" w:cs="Helvetica"/>
          <w:i w:val="0"/>
          <w:sz w:val="16"/>
          <w:szCs w:val="16"/>
        </w:rPr>
        <w:t>: Education support tools, MS</w:t>
      </w:r>
    </w:p>
    <w:p w14:paraId="2FC2917E" w14:textId="77777777" w:rsidR="004778FE" w:rsidRDefault="00F86548" w:rsidP="00814DB3">
      <w:pPr>
        <w:keepNext/>
        <w:spacing w:before="200" w:after="0" w:line="240" w:lineRule="auto"/>
        <w:jc w:val="center"/>
      </w:pPr>
      <w:r>
        <w:rPr>
          <w:rFonts w:ascii="Times New Roman" w:hAnsi="Times New Roman" w:cs="Times New Roman"/>
          <w:noProof/>
          <w:sz w:val="18"/>
          <w:szCs w:val="18"/>
        </w:rPr>
        <w:drawing>
          <wp:inline distT="0" distB="0" distL="0" distR="0" wp14:anchorId="5DBD7C38" wp14:editId="005F94C2">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shboard 3.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11760B8" w14:textId="2524006E" w:rsidR="00F86548" w:rsidRPr="00814DB3" w:rsidRDefault="004778FE" w:rsidP="004778FE">
      <w:pPr>
        <w:pStyle w:val="Caption"/>
        <w:jc w:val="center"/>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00814DB3">
        <w:rPr>
          <w:rFonts w:ascii="Helvetica" w:hAnsi="Helvetica" w:cs="Helvetica"/>
          <w:i w:val="0"/>
          <w:noProof/>
          <w:sz w:val="16"/>
          <w:szCs w:val="16"/>
        </w:rPr>
        <w:t>3</w:t>
      </w:r>
      <w:r w:rsidRPr="00814DB3">
        <w:rPr>
          <w:rFonts w:ascii="Helvetica" w:hAnsi="Helvetica" w:cs="Helvetica"/>
          <w:i w:val="0"/>
          <w:sz w:val="16"/>
          <w:szCs w:val="16"/>
        </w:rPr>
        <w:fldChar w:fldCharType="end"/>
      </w:r>
      <w:r w:rsidRPr="00814DB3">
        <w:rPr>
          <w:rFonts w:ascii="Helvetica" w:hAnsi="Helvetica" w:cs="Helvetica"/>
          <w:i w:val="0"/>
          <w:sz w:val="16"/>
          <w:szCs w:val="16"/>
        </w:rPr>
        <w:t>: Satisfaction and Recommendation across programs</w:t>
      </w:r>
    </w:p>
    <w:p w14:paraId="19175E42" w14:textId="46916B9C" w:rsidR="00577B60" w:rsidRDefault="009F6600"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prototyping it was also clear that the number and metrics across the different countries made it difficult to compare </w:t>
      </w:r>
      <w:r w:rsidR="00602A1E">
        <w:rPr>
          <w:rFonts w:ascii="Times New Roman" w:hAnsi="Times New Roman" w:cs="Times New Roman"/>
          <w:sz w:val="18"/>
          <w:szCs w:val="18"/>
        </w:rPr>
        <w:t>different metrics and countries easily</w:t>
      </w:r>
      <w:r w:rsidR="006112B0">
        <w:rPr>
          <w:rFonts w:ascii="Times New Roman" w:hAnsi="Times New Roman" w:cs="Times New Roman"/>
          <w:sz w:val="18"/>
          <w:szCs w:val="18"/>
        </w:rPr>
        <w:t xml:space="preserve"> due to </w:t>
      </w:r>
      <w:r w:rsidR="00144799">
        <w:rPr>
          <w:rFonts w:ascii="Times New Roman" w:hAnsi="Times New Roman" w:cs="Times New Roman"/>
          <w:sz w:val="18"/>
          <w:szCs w:val="18"/>
        </w:rPr>
        <w:t xml:space="preserve">having too much information. </w:t>
      </w:r>
      <w:r w:rsidR="007E3C69">
        <w:rPr>
          <w:rFonts w:ascii="Times New Roman" w:hAnsi="Times New Roman" w:cs="Times New Roman"/>
          <w:sz w:val="18"/>
          <w:szCs w:val="18"/>
        </w:rPr>
        <w:t xml:space="preserve">Additionally, although the static bar graphs were interesting, </w:t>
      </w:r>
      <w:r w:rsidR="005D198C">
        <w:rPr>
          <w:rFonts w:ascii="Times New Roman" w:hAnsi="Times New Roman" w:cs="Times New Roman"/>
          <w:sz w:val="18"/>
          <w:szCs w:val="18"/>
        </w:rPr>
        <w:t xml:space="preserve">because of the challenges in comparing data, it was hard to </w:t>
      </w:r>
      <w:r w:rsidR="00F64994">
        <w:rPr>
          <w:rFonts w:ascii="Times New Roman" w:hAnsi="Times New Roman" w:cs="Times New Roman"/>
          <w:sz w:val="18"/>
          <w:szCs w:val="18"/>
        </w:rPr>
        <w:t xml:space="preserve">further probe the data beyond simple </w:t>
      </w:r>
      <w:r w:rsidR="00157C4A">
        <w:rPr>
          <w:rFonts w:ascii="Times New Roman" w:hAnsi="Times New Roman" w:cs="Times New Roman"/>
          <w:sz w:val="18"/>
          <w:szCs w:val="18"/>
        </w:rPr>
        <w:t>charts. W</w:t>
      </w:r>
      <w:r w:rsidR="00AB062F">
        <w:rPr>
          <w:rFonts w:ascii="Times New Roman" w:hAnsi="Times New Roman" w:cs="Times New Roman"/>
          <w:sz w:val="18"/>
          <w:szCs w:val="18"/>
        </w:rPr>
        <w:t xml:space="preserve">e had a better understanding of the </w:t>
      </w:r>
      <w:r w:rsidR="00E163E5">
        <w:rPr>
          <w:rFonts w:ascii="Times New Roman" w:hAnsi="Times New Roman" w:cs="Times New Roman"/>
          <w:sz w:val="18"/>
          <w:szCs w:val="18"/>
        </w:rPr>
        <w:t>data but</w:t>
      </w:r>
      <w:r w:rsidR="00157C4A">
        <w:rPr>
          <w:rFonts w:ascii="Times New Roman" w:hAnsi="Times New Roman" w:cs="Times New Roman"/>
          <w:sz w:val="18"/>
          <w:szCs w:val="18"/>
        </w:rPr>
        <w:t xml:space="preserve"> had more</w:t>
      </w:r>
      <w:r w:rsidR="001E25A3">
        <w:rPr>
          <w:rFonts w:ascii="Times New Roman" w:hAnsi="Times New Roman" w:cs="Times New Roman"/>
          <w:sz w:val="18"/>
          <w:szCs w:val="18"/>
        </w:rPr>
        <w:t xml:space="preserve"> questions around </w:t>
      </w:r>
      <w:r w:rsidR="00D9471D">
        <w:rPr>
          <w:rFonts w:ascii="Times New Roman" w:hAnsi="Times New Roman" w:cs="Times New Roman"/>
          <w:sz w:val="18"/>
          <w:szCs w:val="18"/>
        </w:rPr>
        <w:t xml:space="preserve">how the </w:t>
      </w:r>
      <w:r w:rsidR="003E0CA1">
        <w:rPr>
          <w:rFonts w:ascii="Times New Roman" w:hAnsi="Times New Roman" w:cs="Times New Roman"/>
          <w:sz w:val="18"/>
          <w:szCs w:val="18"/>
        </w:rPr>
        <w:t xml:space="preserve">various questions affected </w:t>
      </w:r>
      <w:r w:rsidR="005835ED">
        <w:rPr>
          <w:rFonts w:ascii="Times New Roman" w:hAnsi="Times New Roman" w:cs="Times New Roman"/>
          <w:sz w:val="18"/>
          <w:szCs w:val="18"/>
        </w:rPr>
        <w:t>satisfaction and reco</w:t>
      </w:r>
      <w:r w:rsidR="00410C0D">
        <w:rPr>
          <w:rFonts w:ascii="Times New Roman" w:hAnsi="Times New Roman" w:cs="Times New Roman"/>
          <w:sz w:val="18"/>
          <w:szCs w:val="18"/>
        </w:rPr>
        <w:t>mmendation of the various programs</w:t>
      </w:r>
      <w:r w:rsidR="00B55469">
        <w:rPr>
          <w:rFonts w:ascii="Times New Roman" w:hAnsi="Times New Roman" w:cs="Times New Roman"/>
          <w:sz w:val="18"/>
          <w:szCs w:val="18"/>
        </w:rPr>
        <w:t>, as well as how the data compared among programs.</w:t>
      </w:r>
    </w:p>
    <w:p w14:paraId="75E26D68" w14:textId="0E329D51" w:rsidR="00B1497E" w:rsidRDefault="00410C0D"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further explore the </w:t>
      </w:r>
      <w:r w:rsidR="00E163E5">
        <w:rPr>
          <w:rFonts w:ascii="Times New Roman" w:hAnsi="Times New Roman" w:cs="Times New Roman"/>
          <w:sz w:val="18"/>
          <w:szCs w:val="18"/>
        </w:rPr>
        <w:t>dataset,</w:t>
      </w:r>
      <w:r>
        <w:rPr>
          <w:rFonts w:ascii="Times New Roman" w:hAnsi="Times New Roman" w:cs="Times New Roman"/>
          <w:sz w:val="18"/>
          <w:szCs w:val="18"/>
        </w:rPr>
        <w:t xml:space="preserve"> we generated a prototype </w:t>
      </w:r>
      <w:r w:rsidR="00DB1012">
        <w:rPr>
          <w:rFonts w:ascii="Times New Roman" w:hAnsi="Times New Roman" w:cs="Times New Roman"/>
          <w:sz w:val="18"/>
          <w:szCs w:val="18"/>
        </w:rPr>
        <w:t xml:space="preserve">in Tableau </w:t>
      </w:r>
      <w:r w:rsidR="00C70EF2">
        <w:rPr>
          <w:rFonts w:ascii="Times New Roman" w:hAnsi="Times New Roman" w:cs="Times New Roman"/>
          <w:sz w:val="18"/>
          <w:szCs w:val="18"/>
        </w:rPr>
        <w:t xml:space="preserve">comparing </w:t>
      </w:r>
      <w:r w:rsidR="007A7D03">
        <w:rPr>
          <w:rFonts w:ascii="Times New Roman" w:hAnsi="Times New Roman" w:cs="Times New Roman"/>
          <w:sz w:val="18"/>
          <w:szCs w:val="18"/>
        </w:rPr>
        <w:t>average</w:t>
      </w:r>
      <w:r w:rsidR="00677462">
        <w:rPr>
          <w:rFonts w:ascii="Times New Roman" w:hAnsi="Times New Roman" w:cs="Times New Roman"/>
          <w:sz w:val="18"/>
          <w:szCs w:val="18"/>
        </w:rPr>
        <w:t xml:space="preserve">s </w:t>
      </w:r>
      <w:r w:rsidR="00D53A94">
        <w:rPr>
          <w:rFonts w:ascii="Times New Roman" w:hAnsi="Times New Roman" w:cs="Times New Roman"/>
          <w:sz w:val="18"/>
          <w:szCs w:val="18"/>
        </w:rPr>
        <w:t xml:space="preserve">of </w:t>
      </w:r>
      <w:r w:rsidR="00A569B2">
        <w:rPr>
          <w:rFonts w:ascii="Times New Roman" w:hAnsi="Times New Roman" w:cs="Times New Roman"/>
          <w:sz w:val="18"/>
          <w:szCs w:val="18"/>
        </w:rPr>
        <w:t xml:space="preserve">individual </w:t>
      </w:r>
      <w:r w:rsidR="00D53A94">
        <w:rPr>
          <w:rFonts w:ascii="Times New Roman" w:hAnsi="Times New Roman" w:cs="Times New Roman"/>
          <w:sz w:val="18"/>
          <w:szCs w:val="18"/>
        </w:rPr>
        <w:t>metrics</w:t>
      </w:r>
      <w:r w:rsidR="00A569B2">
        <w:rPr>
          <w:rFonts w:ascii="Times New Roman" w:hAnsi="Times New Roman" w:cs="Times New Roman"/>
          <w:sz w:val="18"/>
          <w:szCs w:val="18"/>
        </w:rPr>
        <w:t xml:space="preserve"> </w:t>
      </w:r>
      <w:r w:rsidR="00727EA3">
        <w:rPr>
          <w:rFonts w:ascii="Times New Roman" w:hAnsi="Times New Roman" w:cs="Times New Roman"/>
          <w:sz w:val="18"/>
          <w:szCs w:val="18"/>
        </w:rPr>
        <w:t>to</w:t>
      </w:r>
      <w:r w:rsidR="00A569B2">
        <w:rPr>
          <w:rFonts w:ascii="Times New Roman" w:hAnsi="Times New Roman" w:cs="Times New Roman"/>
          <w:sz w:val="18"/>
          <w:szCs w:val="18"/>
        </w:rPr>
        <w:t xml:space="preserve"> the average</w:t>
      </w:r>
      <w:r w:rsidR="00727EA3">
        <w:rPr>
          <w:rFonts w:ascii="Times New Roman" w:hAnsi="Times New Roman" w:cs="Times New Roman"/>
          <w:sz w:val="18"/>
          <w:szCs w:val="18"/>
        </w:rPr>
        <w:t xml:space="preserve"> </w:t>
      </w:r>
      <w:r w:rsidR="00411F41">
        <w:rPr>
          <w:rFonts w:ascii="Times New Roman" w:hAnsi="Times New Roman" w:cs="Times New Roman"/>
          <w:sz w:val="18"/>
          <w:szCs w:val="18"/>
        </w:rPr>
        <w:t>satisfaction</w:t>
      </w:r>
      <w:r w:rsidR="00677462">
        <w:rPr>
          <w:rFonts w:ascii="Times New Roman" w:hAnsi="Times New Roman" w:cs="Times New Roman"/>
          <w:sz w:val="18"/>
          <w:szCs w:val="18"/>
        </w:rPr>
        <w:t xml:space="preserve"> and recomm</w:t>
      </w:r>
      <w:r w:rsidR="00290AA6">
        <w:rPr>
          <w:rFonts w:ascii="Times New Roman" w:hAnsi="Times New Roman" w:cs="Times New Roman"/>
          <w:sz w:val="18"/>
          <w:szCs w:val="18"/>
        </w:rPr>
        <w:t>endation ratings</w:t>
      </w:r>
      <w:r w:rsidR="00493963">
        <w:rPr>
          <w:rFonts w:ascii="Times New Roman" w:hAnsi="Times New Roman" w:cs="Times New Roman"/>
          <w:sz w:val="18"/>
          <w:szCs w:val="18"/>
        </w:rPr>
        <w:t xml:space="preserve">. Here it was clear there was some </w:t>
      </w:r>
      <w:r w:rsidR="00E163E5">
        <w:rPr>
          <w:rFonts w:ascii="Times New Roman" w:hAnsi="Times New Roman" w:cs="Times New Roman"/>
          <w:sz w:val="18"/>
          <w:szCs w:val="18"/>
        </w:rPr>
        <w:t>correlation but</w:t>
      </w:r>
      <w:r w:rsidR="00493963">
        <w:rPr>
          <w:rFonts w:ascii="Times New Roman" w:hAnsi="Times New Roman" w:cs="Times New Roman"/>
          <w:sz w:val="18"/>
          <w:szCs w:val="18"/>
        </w:rPr>
        <w:t xml:space="preserve"> overdraw</w:t>
      </w:r>
      <w:r w:rsidR="000360B1">
        <w:rPr>
          <w:rFonts w:ascii="Times New Roman" w:hAnsi="Times New Roman" w:cs="Times New Roman"/>
          <w:sz w:val="18"/>
          <w:szCs w:val="18"/>
        </w:rPr>
        <w:t xml:space="preserve"> and general clutter made it difficult to understand exactly what was going on among </w:t>
      </w:r>
      <w:r w:rsidR="00D078DF">
        <w:rPr>
          <w:rFonts w:ascii="Times New Roman" w:hAnsi="Times New Roman" w:cs="Times New Roman"/>
          <w:sz w:val="18"/>
          <w:szCs w:val="18"/>
        </w:rPr>
        <w:t>all</w:t>
      </w:r>
      <w:r w:rsidR="00B55469">
        <w:rPr>
          <w:rFonts w:ascii="Times New Roman" w:hAnsi="Times New Roman" w:cs="Times New Roman"/>
          <w:sz w:val="18"/>
          <w:szCs w:val="18"/>
        </w:rPr>
        <w:t xml:space="preserve"> the</w:t>
      </w:r>
      <w:r w:rsidR="00B1497E">
        <w:rPr>
          <w:rFonts w:ascii="Times New Roman" w:hAnsi="Times New Roman" w:cs="Times New Roman"/>
          <w:sz w:val="18"/>
          <w:szCs w:val="18"/>
        </w:rPr>
        <w:t xml:space="preserve"> data (Figure 4)</w:t>
      </w:r>
      <w:r w:rsidR="000360B1">
        <w:rPr>
          <w:rFonts w:ascii="Times New Roman" w:hAnsi="Times New Roman" w:cs="Times New Roman"/>
          <w:sz w:val="18"/>
          <w:szCs w:val="18"/>
        </w:rPr>
        <w:t>.</w:t>
      </w:r>
    </w:p>
    <w:p w14:paraId="1416DDBD" w14:textId="77777777" w:rsidR="00814DB3" w:rsidRDefault="00B1497E" w:rsidP="00814DB3">
      <w:pPr>
        <w:keepNext/>
        <w:spacing w:before="200" w:after="0" w:line="240" w:lineRule="auto"/>
        <w:jc w:val="center"/>
      </w:pPr>
      <w:r>
        <w:rPr>
          <w:rFonts w:ascii="Times New Roman" w:hAnsi="Times New Roman" w:cs="Times New Roman"/>
          <w:noProof/>
          <w:sz w:val="18"/>
          <w:szCs w:val="18"/>
        </w:rPr>
        <w:drawing>
          <wp:inline distT="0" distB="0" distL="0" distR="0" wp14:anchorId="692A47A3" wp14:editId="570083B8">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4.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4C455907" w14:textId="0C83827D" w:rsidR="00814DB3" w:rsidRPr="00814DB3" w:rsidRDefault="00814DB3" w:rsidP="00814DB3">
      <w:pPr>
        <w:pStyle w:val="Caption"/>
        <w:jc w:val="center"/>
        <w:rPr>
          <w:rFonts w:ascii="Helvetica" w:hAnsi="Helvetica" w:cs="Helvetica"/>
          <w:i w:val="0"/>
          <w:sz w:val="16"/>
          <w:szCs w:val="16"/>
        </w:rPr>
      </w:pPr>
      <w:r w:rsidRPr="00814DB3">
        <w:rPr>
          <w:rFonts w:ascii="Helvetica" w:hAnsi="Helvetica" w:cs="Helvetica"/>
          <w:i w:val="0"/>
          <w:sz w:val="16"/>
          <w:szCs w:val="16"/>
        </w:rPr>
        <w:t xml:space="preserve">Figure </w:t>
      </w:r>
      <w:r w:rsidRPr="00814DB3">
        <w:rPr>
          <w:rFonts w:ascii="Helvetica" w:hAnsi="Helvetica" w:cs="Helvetica"/>
          <w:i w:val="0"/>
          <w:sz w:val="16"/>
          <w:szCs w:val="16"/>
        </w:rPr>
        <w:fldChar w:fldCharType="begin"/>
      </w:r>
      <w:r w:rsidRPr="00814DB3">
        <w:rPr>
          <w:rFonts w:ascii="Helvetica" w:hAnsi="Helvetica" w:cs="Helvetica"/>
          <w:i w:val="0"/>
          <w:sz w:val="16"/>
          <w:szCs w:val="16"/>
        </w:rPr>
        <w:instrText xml:space="preserve"> SEQ Figure \* ARABIC </w:instrText>
      </w:r>
      <w:r w:rsidRPr="00814DB3">
        <w:rPr>
          <w:rFonts w:ascii="Helvetica" w:hAnsi="Helvetica" w:cs="Helvetica"/>
          <w:i w:val="0"/>
          <w:sz w:val="16"/>
          <w:szCs w:val="16"/>
        </w:rPr>
        <w:fldChar w:fldCharType="separate"/>
      </w:r>
      <w:r w:rsidRPr="00814DB3">
        <w:rPr>
          <w:rFonts w:ascii="Helvetica" w:hAnsi="Helvetica" w:cs="Helvetica"/>
          <w:i w:val="0"/>
          <w:sz w:val="16"/>
          <w:szCs w:val="16"/>
        </w:rPr>
        <w:t>4</w:t>
      </w:r>
      <w:r w:rsidRPr="00814DB3">
        <w:rPr>
          <w:rFonts w:ascii="Helvetica" w:hAnsi="Helvetica" w:cs="Helvetica"/>
          <w:i w:val="0"/>
          <w:sz w:val="16"/>
          <w:szCs w:val="16"/>
        </w:rPr>
        <w:fldChar w:fldCharType="end"/>
      </w:r>
      <w:r w:rsidRPr="00814DB3">
        <w:rPr>
          <w:rFonts w:ascii="Helvetica" w:hAnsi="Helvetica" w:cs="Helvetica"/>
          <w:i w:val="0"/>
          <w:sz w:val="16"/>
          <w:szCs w:val="16"/>
        </w:rPr>
        <w:t>: Staff metrics compared to recommend &amp; satisfaction</w:t>
      </w:r>
    </w:p>
    <w:p w14:paraId="17E43C6A" w14:textId="6233D8CC" w:rsidR="005E3522" w:rsidRDefault="00C06F49"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 From this prototype, we </w:t>
      </w:r>
      <w:r w:rsidR="00E163E5">
        <w:rPr>
          <w:rFonts w:ascii="Times New Roman" w:hAnsi="Times New Roman" w:cs="Times New Roman"/>
          <w:sz w:val="18"/>
          <w:szCs w:val="18"/>
        </w:rPr>
        <w:t>generated</w:t>
      </w:r>
      <w:r>
        <w:rPr>
          <w:rFonts w:ascii="Times New Roman" w:hAnsi="Times New Roman" w:cs="Times New Roman"/>
          <w:sz w:val="18"/>
          <w:szCs w:val="18"/>
        </w:rPr>
        <w:t xml:space="preserve"> a new set of questions to answer </w:t>
      </w:r>
      <w:r w:rsidR="00486897">
        <w:rPr>
          <w:rFonts w:ascii="Times New Roman" w:hAnsi="Times New Roman" w:cs="Times New Roman"/>
          <w:sz w:val="18"/>
          <w:szCs w:val="18"/>
        </w:rPr>
        <w:t>to help narrow down or final design</w:t>
      </w:r>
      <w:r w:rsidR="005E3522">
        <w:rPr>
          <w:rFonts w:ascii="Times New Roman" w:hAnsi="Times New Roman" w:cs="Times New Roman"/>
          <w:sz w:val="18"/>
          <w:szCs w:val="18"/>
        </w:rPr>
        <w:t xml:space="preserve">: </w:t>
      </w:r>
      <w:r w:rsidR="005E3522" w:rsidRPr="005E3522">
        <w:rPr>
          <w:rFonts w:ascii="Times New Roman" w:hAnsi="Times New Roman" w:cs="Times New Roman"/>
          <w:sz w:val="18"/>
          <w:szCs w:val="18"/>
        </w:rPr>
        <w:t>“How is WT rated overall? By country?”, “Across programs, what factors are rated highly?”, “What factors are rated poorly?”, “Of the highly rated factors, which ones are mostly correlated with satisfaction?”, “Of the poorly rated factors, which ones are mostly correlated with dissatisfaction?”, “Outliers? Possible why?”</w:t>
      </w:r>
    </w:p>
    <w:p w14:paraId="6F3EF060" w14:textId="3BCF9678" w:rsidR="00452A64" w:rsidRDefault="002D655E"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accomplish the more complex task of looking at what factors correlate with satisfaction, we </w:t>
      </w:r>
      <w:r w:rsidR="00FE07F5">
        <w:rPr>
          <w:rFonts w:ascii="Times New Roman" w:hAnsi="Times New Roman" w:cs="Times New Roman"/>
          <w:sz w:val="18"/>
          <w:szCs w:val="18"/>
        </w:rPr>
        <w:t xml:space="preserve">designed </w:t>
      </w:r>
      <w:r w:rsidR="008C50DD">
        <w:rPr>
          <w:rFonts w:ascii="Times New Roman" w:hAnsi="Times New Roman" w:cs="Times New Roman"/>
          <w:sz w:val="18"/>
          <w:szCs w:val="18"/>
        </w:rPr>
        <w:t xml:space="preserve">an interactive visualization </w:t>
      </w:r>
      <w:r w:rsidR="00A80A2F">
        <w:rPr>
          <w:rFonts w:ascii="Times New Roman" w:hAnsi="Times New Roman" w:cs="Times New Roman"/>
          <w:sz w:val="18"/>
          <w:szCs w:val="18"/>
        </w:rPr>
        <w:t xml:space="preserve">to display </w:t>
      </w:r>
      <w:r w:rsidR="007C26D8">
        <w:rPr>
          <w:rFonts w:ascii="Times New Roman" w:hAnsi="Times New Roman" w:cs="Times New Roman"/>
          <w:sz w:val="18"/>
          <w:szCs w:val="18"/>
        </w:rPr>
        <w:t xml:space="preserve">the r value </w:t>
      </w:r>
      <w:r w:rsidR="001C507F">
        <w:rPr>
          <w:rFonts w:ascii="Times New Roman" w:hAnsi="Times New Roman" w:cs="Times New Roman"/>
          <w:sz w:val="18"/>
          <w:szCs w:val="18"/>
        </w:rPr>
        <w:t xml:space="preserve">between questions and satisfaction. </w:t>
      </w:r>
      <w:r w:rsidR="00781C67">
        <w:rPr>
          <w:rFonts w:ascii="Times New Roman" w:hAnsi="Times New Roman" w:cs="Times New Roman"/>
          <w:sz w:val="18"/>
          <w:szCs w:val="18"/>
        </w:rPr>
        <w:t>We chose satisfaction over recommendation because there was more variance in the satisfaction ratings, and the recommendation was generally high</w:t>
      </w:r>
      <w:r w:rsidR="00B7651D">
        <w:rPr>
          <w:rFonts w:ascii="Times New Roman" w:hAnsi="Times New Roman" w:cs="Times New Roman"/>
          <w:sz w:val="18"/>
          <w:szCs w:val="18"/>
        </w:rPr>
        <w:t xml:space="preserve"> for all programs</w:t>
      </w:r>
      <w:r w:rsidR="00781C67">
        <w:rPr>
          <w:rFonts w:ascii="Times New Roman" w:hAnsi="Times New Roman" w:cs="Times New Roman"/>
          <w:sz w:val="18"/>
          <w:szCs w:val="18"/>
        </w:rPr>
        <w:t>.</w:t>
      </w:r>
      <w:r w:rsidR="00EF4D95">
        <w:rPr>
          <w:rFonts w:ascii="Times New Roman" w:hAnsi="Times New Roman" w:cs="Times New Roman"/>
          <w:sz w:val="18"/>
          <w:szCs w:val="18"/>
        </w:rPr>
        <w:t xml:space="preserve"> </w:t>
      </w:r>
      <w:r w:rsidR="00EF4D95">
        <w:rPr>
          <w:rFonts w:ascii="Times New Roman" w:hAnsi="Times New Roman" w:cs="Times New Roman"/>
          <w:sz w:val="18"/>
          <w:szCs w:val="18"/>
        </w:rPr>
        <w:t>Questions were manually divided up into six categories: education, impact, safety, self-reported, staff, and support.</w:t>
      </w:r>
      <w:r w:rsidR="00E172C8">
        <w:rPr>
          <w:rFonts w:ascii="Times New Roman" w:hAnsi="Times New Roman" w:cs="Times New Roman"/>
          <w:sz w:val="18"/>
          <w:szCs w:val="18"/>
        </w:rPr>
        <w:t xml:space="preserve"> The </w:t>
      </w:r>
      <w:r w:rsidR="00F716D9">
        <w:rPr>
          <w:rFonts w:ascii="Times New Roman" w:hAnsi="Times New Roman" w:cs="Times New Roman"/>
          <w:sz w:val="18"/>
          <w:szCs w:val="18"/>
        </w:rPr>
        <w:t xml:space="preserve">visualization was built using the </w:t>
      </w:r>
      <w:r w:rsidR="0038799F">
        <w:rPr>
          <w:rFonts w:ascii="Times New Roman" w:hAnsi="Times New Roman" w:cs="Times New Roman"/>
          <w:sz w:val="18"/>
          <w:szCs w:val="18"/>
        </w:rPr>
        <w:t xml:space="preserve">Bokeh library in Jupiter Notebook </w:t>
      </w:r>
      <w:r w:rsidR="00A23556">
        <w:rPr>
          <w:rFonts w:ascii="Times New Roman" w:hAnsi="Times New Roman" w:cs="Times New Roman"/>
          <w:sz w:val="18"/>
          <w:szCs w:val="18"/>
        </w:rPr>
        <w:t xml:space="preserve">and put into a HTML webpage. </w:t>
      </w:r>
      <w:r w:rsidR="00AE2E73">
        <w:rPr>
          <w:rFonts w:ascii="Times New Roman" w:hAnsi="Times New Roman" w:cs="Times New Roman"/>
          <w:sz w:val="18"/>
          <w:szCs w:val="18"/>
        </w:rPr>
        <w:t xml:space="preserve">In addition to using examples online for certain </w:t>
      </w:r>
      <w:r w:rsidR="00BF4B62">
        <w:rPr>
          <w:rFonts w:ascii="Times New Roman" w:hAnsi="Times New Roman" w:cs="Times New Roman"/>
          <w:sz w:val="18"/>
          <w:szCs w:val="18"/>
        </w:rPr>
        <w:t>tasks and interactions, we used code from project t</w:t>
      </w:r>
      <w:r w:rsidR="0089334A">
        <w:rPr>
          <w:rFonts w:ascii="Times New Roman" w:hAnsi="Times New Roman" w:cs="Times New Roman"/>
          <w:sz w:val="18"/>
          <w:szCs w:val="18"/>
        </w:rPr>
        <w:t xml:space="preserve">wo </w:t>
      </w:r>
      <w:r w:rsidR="0089334A">
        <w:rPr>
          <w:rFonts w:ascii="Times New Roman" w:hAnsi="Times New Roman" w:cs="Times New Roman"/>
          <w:sz w:val="18"/>
          <w:szCs w:val="18"/>
        </w:rPr>
        <w:fldChar w:fldCharType="begin"/>
      </w:r>
      <w:r w:rsidR="0089334A">
        <w:rPr>
          <w:rFonts w:ascii="Times New Roman" w:hAnsi="Times New Roman" w:cs="Times New Roman"/>
          <w:sz w:val="18"/>
          <w:szCs w:val="18"/>
        </w:rPr>
        <w:instrText xml:space="preserve"> ADDIN ZOTERO_ITEM CSL_CITATION {"citationID":"hEdH5up5","properties":{"formattedCitation":"[10]","plainCitation":"[10]","noteIndex":0},"citationItems":[{"id":35,"uris":["http://zotero.org/users/local/fJjwNk3a/items/TRXM82AH"],"uri":["http://zotero.org/users/local/fJjwNk3a/items/TRXM82AH"],"itemData":{"id":35,"type":"book","title":"project-2-ncwit-team-13 created by GitHub Classroom","publisher":"INFO 4602/5602: Information Visualization","genre":"Jupyter Notebook","source":"GitHub","URL":"https://github.com/INFO-4602-5602/project-2-ncwit-team-13","note":"original-date: 2018-03-01T22:33:35Z","issued":{"date-parts":[["2018",3,17]]},"accessed":{"date-parts":[["2018",5,4]]}}}],"schema":"https://github.com/citation-style-language/schema/raw/master/csl-citation.json"} </w:instrText>
      </w:r>
      <w:r w:rsidR="0089334A">
        <w:rPr>
          <w:rFonts w:ascii="Times New Roman" w:hAnsi="Times New Roman" w:cs="Times New Roman"/>
          <w:sz w:val="18"/>
          <w:szCs w:val="18"/>
        </w:rPr>
        <w:fldChar w:fldCharType="separate"/>
      </w:r>
      <w:r w:rsidR="0089334A" w:rsidRPr="0089334A">
        <w:rPr>
          <w:rFonts w:ascii="Times New Roman" w:hAnsi="Times New Roman" w:cs="Times New Roman"/>
          <w:sz w:val="18"/>
        </w:rPr>
        <w:t>[10]</w:t>
      </w:r>
      <w:r w:rsidR="0089334A">
        <w:rPr>
          <w:rFonts w:ascii="Times New Roman" w:hAnsi="Times New Roman" w:cs="Times New Roman"/>
          <w:sz w:val="18"/>
          <w:szCs w:val="18"/>
        </w:rPr>
        <w:fldChar w:fldCharType="end"/>
      </w:r>
      <w:r w:rsidR="00BF4B62">
        <w:rPr>
          <w:rFonts w:ascii="Times New Roman" w:hAnsi="Times New Roman" w:cs="Times New Roman"/>
          <w:sz w:val="18"/>
          <w:szCs w:val="18"/>
        </w:rPr>
        <w:t>.</w:t>
      </w:r>
      <w:r w:rsidR="0089334A">
        <w:rPr>
          <w:rFonts w:ascii="Times New Roman" w:hAnsi="Times New Roman" w:cs="Times New Roman"/>
          <w:sz w:val="18"/>
          <w:szCs w:val="18"/>
        </w:rPr>
        <w:t xml:space="preserve"> Certain </w:t>
      </w:r>
      <w:r w:rsidR="00261500">
        <w:rPr>
          <w:rFonts w:ascii="Times New Roman" w:hAnsi="Times New Roman" w:cs="Times New Roman"/>
          <w:sz w:val="18"/>
          <w:szCs w:val="18"/>
        </w:rPr>
        <w:t>programming challenges led to some design choices</w:t>
      </w:r>
      <w:r w:rsidR="00122F8E">
        <w:rPr>
          <w:rFonts w:ascii="Times New Roman" w:hAnsi="Times New Roman" w:cs="Times New Roman"/>
          <w:sz w:val="18"/>
          <w:szCs w:val="18"/>
        </w:rPr>
        <w:t xml:space="preserve"> such as the buttons over a dropdown menu. </w:t>
      </w:r>
    </w:p>
    <w:p w14:paraId="7E8979A9" w14:textId="77777777" w:rsidR="0077512D" w:rsidRDefault="00B7651D"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The scatterplot on the top left of the page is </w:t>
      </w:r>
      <w:r w:rsidR="00042D30">
        <w:rPr>
          <w:rFonts w:ascii="Times New Roman" w:hAnsi="Times New Roman" w:cs="Times New Roman"/>
          <w:sz w:val="18"/>
          <w:szCs w:val="18"/>
        </w:rPr>
        <w:t xml:space="preserve">displayed throughout the visualization and displays </w:t>
      </w:r>
      <w:r w:rsidR="0054752C">
        <w:rPr>
          <w:rFonts w:ascii="Times New Roman" w:hAnsi="Times New Roman" w:cs="Times New Roman"/>
          <w:sz w:val="18"/>
          <w:szCs w:val="18"/>
        </w:rPr>
        <w:t>each questions r correlation</w:t>
      </w:r>
      <w:r w:rsidR="00817E6E">
        <w:rPr>
          <w:rFonts w:ascii="Times New Roman" w:hAnsi="Times New Roman" w:cs="Times New Roman"/>
          <w:sz w:val="18"/>
          <w:szCs w:val="18"/>
        </w:rPr>
        <w:t xml:space="preserve"> on the x-axis. The y-axis is the rank, with </w:t>
      </w:r>
      <w:r w:rsidR="00D6761C">
        <w:rPr>
          <w:rFonts w:ascii="Times New Roman" w:hAnsi="Times New Roman" w:cs="Times New Roman"/>
          <w:sz w:val="18"/>
          <w:szCs w:val="18"/>
        </w:rPr>
        <w:t>more highly correlated items</w:t>
      </w:r>
      <w:r w:rsidR="00B32C61">
        <w:rPr>
          <w:rFonts w:ascii="Times New Roman" w:hAnsi="Times New Roman" w:cs="Times New Roman"/>
          <w:sz w:val="18"/>
          <w:szCs w:val="18"/>
        </w:rPr>
        <w:t xml:space="preserve"> (closer to +1)</w:t>
      </w:r>
      <w:r w:rsidR="00D6761C">
        <w:rPr>
          <w:rFonts w:ascii="Times New Roman" w:hAnsi="Times New Roman" w:cs="Times New Roman"/>
          <w:sz w:val="18"/>
          <w:szCs w:val="18"/>
        </w:rPr>
        <w:t xml:space="preserve"> ranked higher. The y-axis is somewhat confusing because we could not find a way to invert the axis to show </w:t>
      </w:r>
      <w:r w:rsidR="003A7B07">
        <w:rPr>
          <w:rFonts w:ascii="Times New Roman" w:hAnsi="Times New Roman" w:cs="Times New Roman"/>
          <w:sz w:val="18"/>
          <w:szCs w:val="18"/>
        </w:rPr>
        <w:t>“1” as the highest rank at the top</w:t>
      </w:r>
      <w:r w:rsidR="00EE516B">
        <w:rPr>
          <w:rFonts w:ascii="Times New Roman" w:hAnsi="Times New Roman" w:cs="Times New Roman"/>
          <w:sz w:val="18"/>
          <w:szCs w:val="18"/>
        </w:rPr>
        <w:t>, so the rank is not intuitive in how we</w:t>
      </w:r>
      <w:r w:rsidR="0077512D">
        <w:rPr>
          <w:rFonts w:ascii="Times New Roman" w:hAnsi="Times New Roman" w:cs="Times New Roman"/>
          <w:sz w:val="18"/>
          <w:szCs w:val="18"/>
        </w:rPr>
        <w:t xml:space="preserve"> generally</w:t>
      </w:r>
      <w:r w:rsidR="00EE516B">
        <w:rPr>
          <w:rFonts w:ascii="Times New Roman" w:hAnsi="Times New Roman" w:cs="Times New Roman"/>
          <w:sz w:val="18"/>
          <w:szCs w:val="18"/>
        </w:rPr>
        <w:t xml:space="preserve"> think of it numerically</w:t>
      </w:r>
      <w:r w:rsidR="003A7B07">
        <w:rPr>
          <w:rFonts w:ascii="Times New Roman" w:hAnsi="Times New Roman" w:cs="Times New Roman"/>
          <w:sz w:val="18"/>
          <w:szCs w:val="18"/>
        </w:rPr>
        <w:t xml:space="preserve">. </w:t>
      </w:r>
    </w:p>
    <w:p w14:paraId="42BBEACB" w14:textId="2925650F" w:rsidR="00E41FA3" w:rsidRDefault="005E4CBE" w:rsidP="004F1E2C">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To further explore </w:t>
      </w:r>
      <w:r w:rsidR="00925FDA">
        <w:rPr>
          <w:rFonts w:ascii="Times New Roman" w:hAnsi="Times New Roman" w:cs="Times New Roman"/>
          <w:sz w:val="18"/>
          <w:szCs w:val="18"/>
        </w:rPr>
        <w:t>the correlation, the user can choose a subset of questions and view the top three correlated questions, as well as all staff questions</w:t>
      </w:r>
      <w:r w:rsidR="00680113">
        <w:rPr>
          <w:rFonts w:ascii="Times New Roman" w:hAnsi="Times New Roman" w:cs="Times New Roman"/>
          <w:sz w:val="18"/>
          <w:szCs w:val="18"/>
        </w:rPr>
        <w:t xml:space="preserve">, since those questions were the highest correlated group. </w:t>
      </w:r>
      <w:r w:rsidR="00EF4D95">
        <w:rPr>
          <w:rFonts w:ascii="Times New Roman" w:hAnsi="Times New Roman" w:cs="Times New Roman"/>
          <w:sz w:val="18"/>
          <w:szCs w:val="18"/>
        </w:rPr>
        <w:t xml:space="preserve">The individual </w:t>
      </w:r>
      <w:r w:rsidR="0045283E">
        <w:rPr>
          <w:rFonts w:ascii="Times New Roman" w:hAnsi="Times New Roman" w:cs="Times New Roman"/>
          <w:sz w:val="18"/>
          <w:szCs w:val="18"/>
        </w:rPr>
        <w:t xml:space="preserve">graphs showing particular questions are displayed alongside </w:t>
      </w:r>
      <w:r w:rsidR="00E126FB">
        <w:rPr>
          <w:rFonts w:ascii="Times New Roman" w:hAnsi="Times New Roman" w:cs="Times New Roman"/>
          <w:sz w:val="18"/>
          <w:szCs w:val="18"/>
        </w:rPr>
        <w:t xml:space="preserve">the r </w:t>
      </w:r>
      <w:r w:rsidR="003A275F">
        <w:rPr>
          <w:rFonts w:ascii="Times New Roman" w:hAnsi="Times New Roman" w:cs="Times New Roman"/>
          <w:sz w:val="18"/>
          <w:szCs w:val="18"/>
        </w:rPr>
        <w:t>value</w:t>
      </w:r>
      <w:r w:rsidR="007B7583">
        <w:rPr>
          <w:rFonts w:ascii="Times New Roman" w:hAnsi="Times New Roman" w:cs="Times New Roman"/>
          <w:sz w:val="18"/>
          <w:szCs w:val="18"/>
        </w:rPr>
        <w:t xml:space="preserve"> chart</w:t>
      </w:r>
      <w:r w:rsidR="00956B00">
        <w:rPr>
          <w:rFonts w:ascii="Times New Roman" w:hAnsi="Times New Roman" w:cs="Times New Roman"/>
          <w:sz w:val="18"/>
          <w:szCs w:val="18"/>
        </w:rPr>
        <w:t xml:space="preserve"> and are ordered from highest to lowest correlation. In </w:t>
      </w:r>
      <w:r w:rsidR="0077512D">
        <w:rPr>
          <w:rFonts w:ascii="Times New Roman" w:hAnsi="Times New Roman" w:cs="Times New Roman"/>
          <w:sz w:val="18"/>
          <w:szCs w:val="18"/>
        </w:rPr>
        <w:t>these,</w:t>
      </w:r>
      <w:r w:rsidR="00956B00">
        <w:rPr>
          <w:rFonts w:ascii="Times New Roman" w:hAnsi="Times New Roman" w:cs="Times New Roman"/>
          <w:sz w:val="18"/>
          <w:szCs w:val="18"/>
        </w:rPr>
        <w:t xml:space="preserve"> charts</w:t>
      </w:r>
      <w:r w:rsidR="00E228B6">
        <w:rPr>
          <w:rFonts w:ascii="Times New Roman" w:hAnsi="Times New Roman" w:cs="Times New Roman"/>
          <w:sz w:val="18"/>
          <w:szCs w:val="18"/>
        </w:rPr>
        <w:t xml:space="preserve"> countries are represented by color</w:t>
      </w:r>
      <w:r w:rsidR="005E3A7B">
        <w:rPr>
          <w:rFonts w:ascii="Times New Roman" w:hAnsi="Times New Roman" w:cs="Times New Roman"/>
          <w:sz w:val="18"/>
          <w:szCs w:val="18"/>
        </w:rPr>
        <w:t xml:space="preserve"> and the </w:t>
      </w:r>
      <w:r w:rsidR="00E228B6">
        <w:rPr>
          <w:rFonts w:ascii="Times New Roman" w:hAnsi="Times New Roman" w:cs="Times New Roman"/>
          <w:sz w:val="18"/>
          <w:szCs w:val="18"/>
        </w:rPr>
        <w:t>number of respondents are represented by circle size</w:t>
      </w:r>
      <w:r w:rsidR="005E3A7B">
        <w:rPr>
          <w:rFonts w:ascii="Times New Roman" w:hAnsi="Times New Roman" w:cs="Times New Roman"/>
          <w:sz w:val="18"/>
          <w:szCs w:val="18"/>
        </w:rPr>
        <w:t xml:space="preserve">. </w:t>
      </w:r>
      <w:r w:rsidR="004E19D4">
        <w:rPr>
          <w:rFonts w:ascii="Times New Roman" w:hAnsi="Times New Roman" w:cs="Times New Roman"/>
          <w:sz w:val="18"/>
          <w:szCs w:val="18"/>
        </w:rPr>
        <w:t>The tooltip can be shown by mousing over the individual circles</w:t>
      </w:r>
      <w:r w:rsidR="00FC534C">
        <w:rPr>
          <w:rFonts w:ascii="Times New Roman" w:hAnsi="Times New Roman" w:cs="Times New Roman"/>
          <w:sz w:val="18"/>
          <w:szCs w:val="18"/>
        </w:rPr>
        <w:t>, displaying the charted values. Overdraw was accounted for by</w:t>
      </w:r>
      <w:r w:rsidR="00A01B73">
        <w:rPr>
          <w:rFonts w:ascii="Times New Roman" w:hAnsi="Times New Roman" w:cs="Times New Roman"/>
          <w:sz w:val="18"/>
          <w:szCs w:val="18"/>
        </w:rPr>
        <w:t xml:space="preserve"> displaying multiple tooltips at the same time when points were overlapping.</w:t>
      </w:r>
      <w:r w:rsidR="0077512D">
        <w:rPr>
          <w:rFonts w:ascii="Times New Roman" w:hAnsi="Times New Roman" w:cs="Times New Roman"/>
          <w:sz w:val="18"/>
          <w:szCs w:val="18"/>
        </w:rPr>
        <w:t xml:space="preserve"> We chose to only show three of each </w:t>
      </w:r>
      <w:r w:rsidR="000066F1">
        <w:rPr>
          <w:rFonts w:ascii="Times New Roman" w:hAnsi="Times New Roman" w:cs="Times New Roman"/>
          <w:sz w:val="18"/>
          <w:szCs w:val="18"/>
        </w:rPr>
        <w:t>question</w:t>
      </w:r>
      <w:r w:rsidR="0077512D">
        <w:rPr>
          <w:rFonts w:ascii="Times New Roman" w:hAnsi="Times New Roman" w:cs="Times New Roman"/>
          <w:sz w:val="18"/>
          <w:szCs w:val="18"/>
        </w:rPr>
        <w:t>, besides staff, since the correlation was generally weak</w:t>
      </w:r>
      <w:r w:rsidR="000A1BF0">
        <w:rPr>
          <w:rFonts w:ascii="Times New Roman" w:hAnsi="Times New Roman" w:cs="Times New Roman"/>
          <w:sz w:val="18"/>
          <w:szCs w:val="18"/>
        </w:rPr>
        <w:t xml:space="preserve"> for most categories except staff and support. Safety also only had three questions, so </w:t>
      </w:r>
      <w:r w:rsidR="00B55153">
        <w:rPr>
          <w:rFonts w:ascii="Times New Roman" w:hAnsi="Times New Roman" w:cs="Times New Roman"/>
          <w:sz w:val="18"/>
          <w:szCs w:val="18"/>
        </w:rPr>
        <w:t>displaying 3 kept the visualizations consistent. This design choice does prevent the user from exploring each question</w:t>
      </w:r>
      <w:r w:rsidR="00F91342">
        <w:rPr>
          <w:rFonts w:ascii="Times New Roman" w:hAnsi="Times New Roman" w:cs="Times New Roman"/>
          <w:sz w:val="18"/>
          <w:szCs w:val="18"/>
        </w:rPr>
        <w:t xml:space="preserve"> individually.</w:t>
      </w:r>
      <w:r w:rsidR="00A01B73">
        <w:rPr>
          <w:rFonts w:ascii="Times New Roman" w:hAnsi="Times New Roman" w:cs="Times New Roman"/>
          <w:sz w:val="18"/>
          <w:szCs w:val="18"/>
        </w:rPr>
        <w:t xml:space="preserve"> </w:t>
      </w:r>
    </w:p>
    <w:p w14:paraId="5686394A" w14:textId="4AD9CF13" w:rsidR="006E6114" w:rsidRPr="00A22B10" w:rsidRDefault="00E76353" w:rsidP="0030150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In addition to exploring the correlation between different questions and volunteer satisfaction</w:t>
      </w:r>
      <w:r w:rsidR="00F91342">
        <w:rPr>
          <w:rFonts w:ascii="Times New Roman" w:hAnsi="Times New Roman" w:cs="Times New Roman"/>
          <w:sz w:val="18"/>
          <w:szCs w:val="18"/>
        </w:rPr>
        <w:t>, t</w:t>
      </w:r>
      <w:r>
        <w:rPr>
          <w:rFonts w:ascii="Times New Roman" w:hAnsi="Times New Roman" w:cs="Times New Roman"/>
          <w:sz w:val="18"/>
          <w:szCs w:val="18"/>
        </w:rPr>
        <w:t xml:space="preserve">he tool can also be used </w:t>
      </w:r>
      <w:r w:rsidR="00861CE6">
        <w:rPr>
          <w:rFonts w:ascii="Times New Roman" w:hAnsi="Times New Roman" w:cs="Times New Roman"/>
          <w:sz w:val="18"/>
          <w:szCs w:val="18"/>
        </w:rPr>
        <w:t xml:space="preserve">to generally see how different questions are rated by </w:t>
      </w:r>
      <w:r w:rsidR="00F91342">
        <w:rPr>
          <w:rFonts w:ascii="Times New Roman" w:hAnsi="Times New Roman" w:cs="Times New Roman"/>
          <w:sz w:val="18"/>
          <w:szCs w:val="18"/>
        </w:rPr>
        <w:t>only</w:t>
      </w:r>
      <w:r w:rsidR="00861CE6">
        <w:rPr>
          <w:rFonts w:ascii="Times New Roman" w:hAnsi="Times New Roman" w:cs="Times New Roman"/>
          <w:sz w:val="18"/>
          <w:szCs w:val="18"/>
        </w:rPr>
        <w:t xml:space="preserve"> looking at the x-axis</w:t>
      </w:r>
      <w:r w:rsidR="00800F0D">
        <w:rPr>
          <w:rFonts w:ascii="Times New Roman" w:hAnsi="Times New Roman" w:cs="Times New Roman"/>
          <w:sz w:val="18"/>
          <w:szCs w:val="18"/>
        </w:rPr>
        <w:t xml:space="preserve"> scale and individual countries</w:t>
      </w:r>
      <w:r w:rsidR="00861CE6">
        <w:rPr>
          <w:rFonts w:ascii="Times New Roman" w:hAnsi="Times New Roman" w:cs="Times New Roman"/>
          <w:sz w:val="18"/>
          <w:szCs w:val="18"/>
        </w:rPr>
        <w:t>.</w:t>
      </w:r>
      <w:r w:rsidR="00800F0D">
        <w:rPr>
          <w:rFonts w:ascii="Times New Roman" w:hAnsi="Times New Roman" w:cs="Times New Roman"/>
          <w:sz w:val="18"/>
          <w:szCs w:val="18"/>
        </w:rPr>
        <w:t xml:space="preserve"> Because the country data is divided by </w:t>
      </w:r>
      <w:r w:rsidR="00731611">
        <w:rPr>
          <w:rFonts w:ascii="Times New Roman" w:hAnsi="Times New Roman" w:cs="Times New Roman"/>
          <w:sz w:val="18"/>
          <w:szCs w:val="18"/>
        </w:rPr>
        <w:t xml:space="preserve">response, this observation is only a generalization. </w:t>
      </w:r>
      <w:r w:rsidR="00861CE6">
        <w:rPr>
          <w:rFonts w:ascii="Times New Roman" w:hAnsi="Times New Roman" w:cs="Times New Roman"/>
          <w:sz w:val="18"/>
          <w:szCs w:val="18"/>
        </w:rPr>
        <w:t xml:space="preserve"> </w:t>
      </w:r>
    </w:p>
    <w:p w14:paraId="1C17A668" w14:textId="49BE13E5" w:rsidR="00A22B10" w:rsidRDefault="00A22B10" w:rsidP="00574797">
      <w:pPr>
        <w:pStyle w:val="ListParagraph"/>
        <w:numPr>
          <w:ilvl w:val="0"/>
          <w:numId w:val="1"/>
        </w:numPr>
        <w:spacing w:before="200" w:after="0" w:line="240" w:lineRule="auto"/>
        <w:ind w:left="180" w:hanging="180"/>
        <w:rPr>
          <w:rFonts w:ascii="Helvetica" w:hAnsi="Helvetica" w:cs="Times New Roman"/>
          <w:b/>
          <w:smallCaps/>
          <w:sz w:val="18"/>
          <w:szCs w:val="18"/>
        </w:rPr>
      </w:pPr>
      <w:r w:rsidRPr="00A22B10">
        <w:rPr>
          <w:rFonts w:ascii="Helvetica" w:hAnsi="Helvetica" w:cs="Times New Roman"/>
          <w:b/>
          <w:smallCaps/>
          <w:sz w:val="18"/>
          <w:szCs w:val="18"/>
        </w:rPr>
        <w:t>Findings</w:t>
      </w:r>
    </w:p>
    <w:p w14:paraId="7A57F93B" w14:textId="66493FA7" w:rsidR="00B75D66" w:rsidRDefault="002245F7"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exploring this dataset, we </w:t>
      </w:r>
      <w:r w:rsidR="00F56416">
        <w:rPr>
          <w:rFonts w:ascii="Times New Roman" w:hAnsi="Times New Roman" w:cs="Times New Roman"/>
          <w:sz w:val="18"/>
          <w:szCs w:val="18"/>
        </w:rPr>
        <w:t>had quite a few interesting findings.</w:t>
      </w:r>
      <w:r w:rsidR="004C5B81">
        <w:rPr>
          <w:rFonts w:ascii="Times New Roman" w:hAnsi="Times New Roman" w:cs="Times New Roman"/>
          <w:sz w:val="18"/>
          <w:szCs w:val="18"/>
        </w:rPr>
        <w:t xml:space="preserve"> T</w:t>
      </w:r>
      <w:r w:rsidR="003D1331">
        <w:rPr>
          <w:rFonts w:ascii="Times New Roman" w:hAnsi="Times New Roman" w:cs="Times New Roman"/>
          <w:sz w:val="18"/>
          <w:szCs w:val="18"/>
        </w:rPr>
        <w:t xml:space="preserve">hese can be broken into </w:t>
      </w:r>
      <w:r w:rsidR="000066F1">
        <w:rPr>
          <w:rFonts w:ascii="Times New Roman" w:hAnsi="Times New Roman" w:cs="Times New Roman"/>
          <w:sz w:val="18"/>
          <w:szCs w:val="18"/>
        </w:rPr>
        <w:t>three categories</w:t>
      </w:r>
      <w:r w:rsidR="003D1331">
        <w:rPr>
          <w:rFonts w:ascii="Times New Roman" w:hAnsi="Times New Roman" w:cs="Times New Roman"/>
          <w:sz w:val="18"/>
          <w:szCs w:val="18"/>
        </w:rPr>
        <w:t xml:space="preserve">: data, from prototyping, and from our final visualization. </w:t>
      </w:r>
    </w:p>
    <w:p w14:paraId="5DB3828C" w14:textId="173CB257" w:rsidR="005F1017" w:rsidRDefault="00B75D66"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From working with the data, a few things stood out.</w:t>
      </w:r>
      <w:r w:rsidR="00DB187F">
        <w:rPr>
          <w:rFonts w:ascii="Times New Roman" w:hAnsi="Times New Roman" w:cs="Times New Roman"/>
          <w:sz w:val="18"/>
          <w:szCs w:val="18"/>
        </w:rPr>
        <w:t xml:space="preserve"> First, although the data was collected in Survey Monkey, the export from the service did not work well with Tableau </w:t>
      </w:r>
      <w:r w:rsidR="005C43F6">
        <w:rPr>
          <w:rFonts w:ascii="Times New Roman" w:hAnsi="Times New Roman" w:cs="Times New Roman"/>
          <w:sz w:val="18"/>
          <w:szCs w:val="18"/>
        </w:rPr>
        <w:t>without some cleaning</w:t>
      </w:r>
      <w:r w:rsidR="00FF4F94">
        <w:rPr>
          <w:rFonts w:ascii="Times New Roman" w:hAnsi="Times New Roman" w:cs="Times New Roman"/>
          <w:sz w:val="18"/>
          <w:szCs w:val="18"/>
        </w:rPr>
        <w:t>,</w:t>
      </w:r>
      <w:r w:rsidR="00330AFC">
        <w:rPr>
          <w:rFonts w:ascii="Times New Roman" w:hAnsi="Times New Roman" w:cs="Times New Roman"/>
          <w:sz w:val="18"/>
          <w:szCs w:val="18"/>
        </w:rPr>
        <w:t xml:space="preserve"> and needed further cleaning to </w:t>
      </w:r>
      <w:r w:rsidR="00C2011E">
        <w:rPr>
          <w:rFonts w:ascii="Times New Roman" w:hAnsi="Times New Roman" w:cs="Times New Roman"/>
          <w:sz w:val="18"/>
          <w:szCs w:val="18"/>
        </w:rPr>
        <w:t>display the data appropriately with readable</w:t>
      </w:r>
      <w:r w:rsidR="005C5C5C">
        <w:rPr>
          <w:rFonts w:ascii="Times New Roman" w:hAnsi="Times New Roman" w:cs="Times New Roman"/>
          <w:sz w:val="18"/>
          <w:szCs w:val="18"/>
        </w:rPr>
        <w:t xml:space="preserve"> titles for the different datasets. We also noticed that some of the questions were not scaled </w:t>
      </w:r>
      <w:r w:rsidR="004C7E41">
        <w:rPr>
          <w:rFonts w:ascii="Times New Roman" w:hAnsi="Times New Roman" w:cs="Times New Roman"/>
          <w:sz w:val="18"/>
          <w:szCs w:val="18"/>
        </w:rPr>
        <w:t>the same, with the majority being a 4-point scale, but some with 5</w:t>
      </w:r>
      <w:r w:rsidR="00B1173E">
        <w:rPr>
          <w:rFonts w:ascii="Times New Roman" w:hAnsi="Times New Roman" w:cs="Times New Roman"/>
          <w:sz w:val="18"/>
          <w:szCs w:val="18"/>
        </w:rPr>
        <w:t xml:space="preserve">-point scales or fewer than 4. </w:t>
      </w:r>
      <w:r w:rsidR="00C436D2">
        <w:rPr>
          <w:rFonts w:ascii="Times New Roman" w:hAnsi="Times New Roman" w:cs="Times New Roman"/>
          <w:sz w:val="18"/>
          <w:szCs w:val="18"/>
        </w:rPr>
        <w:t>Additionally</w:t>
      </w:r>
      <w:r w:rsidR="00B1173E">
        <w:rPr>
          <w:rFonts w:ascii="Times New Roman" w:hAnsi="Times New Roman" w:cs="Times New Roman"/>
          <w:sz w:val="18"/>
          <w:szCs w:val="18"/>
        </w:rPr>
        <w:t xml:space="preserve">, </w:t>
      </w:r>
      <w:r w:rsidR="00C52F4F">
        <w:rPr>
          <w:rFonts w:ascii="Times New Roman" w:hAnsi="Times New Roman" w:cs="Times New Roman"/>
          <w:sz w:val="18"/>
          <w:szCs w:val="18"/>
        </w:rPr>
        <w:t>some questions were not formatted the same, creating unnecessarily messy data</w:t>
      </w:r>
      <w:r w:rsidR="005F1017">
        <w:rPr>
          <w:rFonts w:ascii="Times New Roman" w:hAnsi="Times New Roman" w:cs="Times New Roman"/>
          <w:sz w:val="18"/>
          <w:szCs w:val="18"/>
        </w:rPr>
        <w:t xml:space="preserve"> that forced added cleaning. Fixing these issues would make further analysis easier, particularly for less skilled programmers. </w:t>
      </w:r>
      <w:r w:rsidR="00FF4F94">
        <w:rPr>
          <w:rFonts w:ascii="Times New Roman" w:hAnsi="Times New Roman" w:cs="Times New Roman"/>
          <w:sz w:val="18"/>
          <w:szCs w:val="18"/>
        </w:rPr>
        <w:t xml:space="preserve">Additionally, </w:t>
      </w:r>
      <w:r w:rsidR="00B0492A">
        <w:rPr>
          <w:rFonts w:ascii="Times New Roman" w:hAnsi="Times New Roman" w:cs="Times New Roman"/>
          <w:sz w:val="18"/>
          <w:szCs w:val="18"/>
        </w:rPr>
        <w:t xml:space="preserve">the literature shows that a </w:t>
      </w:r>
      <w:r w:rsidR="00A021DC">
        <w:rPr>
          <w:rFonts w:ascii="Times New Roman" w:hAnsi="Times New Roman" w:cs="Times New Roman"/>
          <w:sz w:val="18"/>
          <w:szCs w:val="18"/>
        </w:rPr>
        <w:t>5-point</w:t>
      </w:r>
      <w:r w:rsidR="00B0492A">
        <w:rPr>
          <w:rFonts w:ascii="Times New Roman" w:hAnsi="Times New Roman" w:cs="Times New Roman"/>
          <w:sz w:val="18"/>
          <w:szCs w:val="18"/>
        </w:rPr>
        <w:t xml:space="preserve"> Likert scale is the </w:t>
      </w:r>
      <w:r w:rsidR="00A021DC">
        <w:rPr>
          <w:rFonts w:ascii="Times New Roman" w:hAnsi="Times New Roman" w:cs="Times New Roman"/>
          <w:sz w:val="18"/>
          <w:szCs w:val="18"/>
        </w:rPr>
        <w:t>norm and</w:t>
      </w:r>
      <w:r w:rsidR="009F4788">
        <w:rPr>
          <w:rFonts w:ascii="Times New Roman" w:hAnsi="Times New Roman" w:cs="Times New Roman"/>
          <w:sz w:val="18"/>
          <w:szCs w:val="18"/>
        </w:rPr>
        <w:t xml:space="preserve"> helps create equal distance between the ratings. We compensated for this by using </w:t>
      </w:r>
      <w:r w:rsidR="00F81932">
        <w:rPr>
          <w:rFonts w:ascii="Times New Roman" w:hAnsi="Times New Roman" w:cs="Times New Roman"/>
          <w:sz w:val="18"/>
          <w:szCs w:val="18"/>
        </w:rPr>
        <w:t>-1, -.5, .5, and 1 to substitute for Strongly Disagree, Disagree, Agree, and Strongly Agree.</w:t>
      </w:r>
    </w:p>
    <w:p w14:paraId="22488141" w14:textId="763E99D2" w:rsidR="009E188A" w:rsidRDefault="000A407C"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Two other major items stood out about the dataset itself. First, because the data is collected as individual responses across the three</w:t>
      </w:r>
      <w:r w:rsidR="00050CEC">
        <w:rPr>
          <w:rFonts w:ascii="Times New Roman" w:hAnsi="Times New Roman" w:cs="Times New Roman"/>
          <w:sz w:val="18"/>
          <w:szCs w:val="18"/>
        </w:rPr>
        <w:t xml:space="preserve"> surveys, the only individually identifiable information is a </w:t>
      </w:r>
      <w:r w:rsidR="00C436D2">
        <w:rPr>
          <w:rFonts w:ascii="Times New Roman" w:hAnsi="Times New Roman" w:cs="Times New Roman"/>
          <w:sz w:val="18"/>
          <w:szCs w:val="18"/>
        </w:rPr>
        <w:t>respondent’s</w:t>
      </w:r>
      <w:r w:rsidR="00050CEC">
        <w:rPr>
          <w:rFonts w:ascii="Times New Roman" w:hAnsi="Times New Roman" w:cs="Times New Roman"/>
          <w:sz w:val="18"/>
          <w:szCs w:val="18"/>
        </w:rPr>
        <w:t xml:space="preserve"> name or email</w:t>
      </w:r>
      <w:r w:rsidR="00451710">
        <w:rPr>
          <w:rFonts w:ascii="Times New Roman" w:hAnsi="Times New Roman" w:cs="Times New Roman"/>
          <w:sz w:val="18"/>
          <w:szCs w:val="18"/>
        </w:rPr>
        <w:t xml:space="preserve">, but this information was removed at the organizations request to protect the privacy of individual </w:t>
      </w:r>
      <w:r w:rsidR="00C436D2">
        <w:rPr>
          <w:rFonts w:ascii="Times New Roman" w:hAnsi="Times New Roman" w:cs="Times New Roman"/>
          <w:sz w:val="18"/>
          <w:szCs w:val="18"/>
        </w:rPr>
        <w:t>responses</w:t>
      </w:r>
      <w:r w:rsidR="00451710">
        <w:rPr>
          <w:rFonts w:ascii="Times New Roman" w:hAnsi="Times New Roman" w:cs="Times New Roman"/>
          <w:sz w:val="18"/>
          <w:szCs w:val="18"/>
        </w:rPr>
        <w:t xml:space="preserve">. </w:t>
      </w:r>
      <w:r w:rsidR="00054B7C">
        <w:rPr>
          <w:rFonts w:ascii="Times New Roman" w:hAnsi="Times New Roman" w:cs="Times New Roman"/>
          <w:sz w:val="18"/>
          <w:szCs w:val="18"/>
        </w:rPr>
        <w:t xml:space="preserve">Although we ended up not comparing data across surveys for the final visualization, </w:t>
      </w:r>
      <w:r w:rsidR="008E4A8B">
        <w:rPr>
          <w:rFonts w:ascii="Times New Roman" w:hAnsi="Times New Roman" w:cs="Times New Roman"/>
          <w:sz w:val="18"/>
          <w:szCs w:val="18"/>
        </w:rPr>
        <w:t xml:space="preserve">in our explorations we were forced to aggregate the data. This aggregation and lack of </w:t>
      </w:r>
      <w:r w:rsidR="0093591A">
        <w:rPr>
          <w:rFonts w:ascii="Times New Roman" w:hAnsi="Times New Roman" w:cs="Times New Roman"/>
          <w:sz w:val="18"/>
          <w:szCs w:val="18"/>
        </w:rPr>
        <w:t xml:space="preserve">identifiable </w:t>
      </w:r>
      <w:r w:rsidR="008E4A8B">
        <w:rPr>
          <w:rFonts w:ascii="Times New Roman" w:hAnsi="Times New Roman" w:cs="Times New Roman"/>
          <w:sz w:val="18"/>
          <w:szCs w:val="18"/>
        </w:rPr>
        <w:t xml:space="preserve">individual </w:t>
      </w:r>
      <w:r w:rsidR="00603CCD">
        <w:rPr>
          <w:rFonts w:ascii="Times New Roman" w:hAnsi="Times New Roman" w:cs="Times New Roman"/>
          <w:sz w:val="18"/>
          <w:szCs w:val="18"/>
        </w:rPr>
        <w:t>respondents</w:t>
      </w:r>
      <w:r w:rsidR="008E4A8B">
        <w:rPr>
          <w:rFonts w:ascii="Times New Roman" w:hAnsi="Times New Roman" w:cs="Times New Roman"/>
          <w:sz w:val="18"/>
          <w:szCs w:val="18"/>
        </w:rPr>
        <w:t xml:space="preserve"> made it challenging to </w:t>
      </w:r>
      <w:r w:rsidR="00415BA7">
        <w:rPr>
          <w:rFonts w:ascii="Times New Roman" w:hAnsi="Times New Roman" w:cs="Times New Roman"/>
          <w:sz w:val="18"/>
          <w:szCs w:val="18"/>
        </w:rPr>
        <w:t>dial down into interesting patter</w:t>
      </w:r>
      <w:r w:rsidR="00FF06C8">
        <w:rPr>
          <w:rFonts w:ascii="Times New Roman" w:hAnsi="Times New Roman" w:cs="Times New Roman"/>
          <w:sz w:val="18"/>
          <w:szCs w:val="18"/>
        </w:rPr>
        <w:t>s during the prototyping and added to uncertainty knowing that different respondents may be answering different surveys</w:t>
      </w:r>
      <w:r w:rsidR="009E188A">
        <w:rPr>
          <w:rFonts w:ascii="Times New Roman" w:hAnsi="Times New Roman" w:cs="Times New Roman"/>
          <w:sz w:val="18"/>
          <w:szCs w:val="18"/>
        </w:rPr>
        <w:t>.</w:t>
      </w:r>
      <w:r w:rsidR="00DE77CE">
        <w:rPr>
          <w:rFonts w:ascii="Times New Roman" w:hAnsi="Times New Roman" w:cs="Times New Roman"/>
          <w:sz w:val="18"/>
          <w:szCs w:val="18"/>
        </w:rPr>
        <w:t xml:space="preserve"> Knowing who will process the data, and </w:t>
      </w:r>
      <w:r w:rsidR="00623C4C">
        <w:rPr>
          <w:rFonts w:ascii="Times New Roman" w:hAnsi="Times New Roman" w:cs="Times New Roman"/>
          <w:sz w:val="18"/>
          <w:szCs w:val="18"/>
        </w:rPr>
        <w:t>considering privacy concerns in advance, may help allow for deeper analysis of the data in the future.</w:t>
      </w:r>
    </w:p>
    <w:p w14:paraId="5CDF5A22" w14:textId="16E38CD7" w:rsidR="009E188A" w:rsidRDefault="009E188A"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Second, the survey contained a lot of open ended responses, </w:t>
      </w:r>
      <w:r w:rsidR="00F24896">
        <w:rPr>
          <w:rFonts w:ascii="Times New Roman" w:hAnsi="Times New Roman" w:cs="Times New Roman"/>
          <w:sz w:val="18"/>
          <w:szCs w:val="18"/>
        </w:rPr>
        <w:t xml:space="preserve">and although these may be helpful in better understanding the data, we decided to not attempt to work with those questions, leaving out a lot of valuable information. Better capturing and </w:t>
      </w:r>
      <w:r w:rsidR="006A128B">
        <w:rPr>
          <w:rFonts w:ascii="Times New Roman" w:hAnsi="Times New Roman" w:cs="Times New Roman"/>
          <w:sz w:val="18"/>
          <w:szCs w:val="18"/>
        </w:rPr>
        <w:t>mapping those responses may be helpful in further analyzing the dataset.</w:t>
      </w:r>
    </w:p>
    <w:p w14:paraId="71879757" w14:textId="6B6042B5" w:rsidR="00116C6E" w:rsidRDefault="00651535"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During prototyping it was interesting to be able to quickly </w:t>
      </w:r>
      <w:r w:rsidR="00D215DD">
        <w:rPr>
          <w:rFonts w:ascii="Times New Roman" w:hAnsi="Times New Roman" w:cs="Times New Roman"/>
          <w:sz w:val="18"/>
          <w:szCs w:val="18"/>
        </w:rPr>
        <w:t xml:space="preserve">look at the data visually. During these explorations </w:t>
      </w:r>
      <w:r w:rsidR="0063381A">
        <w:rPr>
          <w:rFonts w:ascii="Times New Roman" w:hAnsi="Times New Roman" w:cs="Times New Roman"/>
          <w:sz w:val="18"/>
          <w:szCs w:val="18"/>
        </w:rPr>
        <w:t xml:space="preserve">it was </w:t>
      </w:r>
      <w:r w:rsidR="00227CBC">
        <w:rPr>
          <w:rFonts w:ascii="Times New Roman" w:hAnsi="Times New Roman" w:cs="Times New Roman"/>
          <w:sz w:val="18"/>
          <w:szCs w:val="18"/>
        </w:rPr>
        <w:t xml:space="preserve">useful </w:t>
      </w:r>
      <w:r w:rsidR="00243125">
        <w:rPr>
          <w:rFonts w:ascii="Times New Roman" w:hAnsi="Times New Roman" w:cs="Times New Roman"/>
          <w:sz w:val="18"/>
          <w:szCs w:val="18"/>
        </w:rPr>
        <w:t>to</w:t>
      </w:r>
      <w:r w:rsidR="0063381A">
        <w:rPr>
          <w:rFonts w:ascii="Times New Roman" w:hAnsi="Times New Roman" w:cs="Times New Roman"/>
          <w:sz w:val="18"/>
          <w:szCs w:val="18"/>
        </w:rPr>
        <w:t xml:space="preserve"> quickly</w:t>
      </w:r>
      <w:r w:rsidR="00243125">
        <w:rPr>
          <w:rFonts w:ascii="Times New Roman" w:hAnsi="Times New Roman" w:cs="Times New Roman"/>
          <w:sz w:val="18"/>
          <w:szCs w:val="18"/>
        </w:rPr>
        <w:t xml:space="preserve"> show unexpected aspects of the data </w:t>
      </w:r>
      <w:r w:rsidR="0063381A">
        <w:rPr>
          <w:rFonts w:ascii="Times New Roman" w:hAnsi="Times New Roman" w:cs="Times New Roman"/>
          <w:sz w:val="18"/>
          <w:szCs w:val="18"/>
        </w:rPr>
        <w:t xml:space="preserve">which </w:t>
      </w:r>
      <w:r w:rsidR="00A67353">
        <w:rPr>
          <w:rFonts w:ascii="Times New Roman" w:hAnsi="Times New Roman" w:cs="Times New Roman"/>
          <w:sz w:val="18"/>
          <w:szCs w:val="18"/>
        </w:rPr>
        <w:t>helped us question our assumptions and identify interesting aspects of the data to explore</w:t>
      </w:r>
      <w:r w:rsidR="0063381A">
        <w:rPr>
          <w:rFonts w:ascii="Times New Roman" w:hAnsi="Times New Roman" w:cs="Times New Roman"/>
          <w:sz w:val="18"/>
          <w:szCs w:val="18"/>
        </w:rPr>
        <w:t xml:space="preserve"> further</w:t>
      </w:r>
      <w:r w:rsidR="00A67353">
        <w:rPr>
          <w:rFonts w:ascii="Times New Roman" w:hAnsi="Times New Roman" w:cs="Times New Roman"/>
          <w:sz w:val="18"/>
          <w:szCs w:val="18"/>
        </w:rPr>
        <w:t>.</w:t>
      </w:r>
      <w:r w:rsidR="0063381A">
        <w:rPr>
          <w:rFonts w:ascii="Times New Roman" w:hAnsi="Times New Roman" w:cs="Times New Roman"/>
          <w:sz w:val="18"/>
          <w:szCs w:val="18"/>
        </w:rPr>
        <w:t xml:space="preserve"> During this process, we</w:t>
      </w:r>
      <w:r w:rsidR="00A67353">
        <w:rPr>
          <w:rFonts w:ascii="Times New Roman" w:hAnsi="Times New Roman" w:cs="Times New Roman"/>
          <w:sz w:val="18"/>
          <w:szCs w:val="18"/>
        </w:rPr>
        <w:t xml:space="preserve"> saw that </w:t>
      </w:r>
      <w:r w:rsidR="00F70578">
        <w:rPr>
          <w:rFonts w:ascii="Times New Roman" w:hAnsi="Times New Roman" w:cs="Times New Roman"/>
          <w:sz w:val="18"/>
          <w:szCs w:val="18"/>
        </w:rPr>
        <w:t xml:space="preserve">satisfaction and recommendation </w:t>
      </w:r>
      <w:r w:rsidR="0063381A">
        <w:rPr>
          <w:rFonts w:ascii="Times New Roman" w:hAnsi="Times New Roman" w:cs="Times New Roman"/>
          <w:sz w:val="18"/>
          <w:szCs w:val="18"/>
        </w:rPr>
        <w:t xml:space="preserve">did not always get rated </w:t>
      </w:r>
      <w:r w:rsidR="00AA25A8">
        <w:rPr>
          <w:rFonts w:ascii="Times New Roman" w:hAnsi="Times New Roman" w:cs="Times New Roman"/>
          <w:sz w:val="18"/>
          <w:szCs w:val="18"/>
        </w:rPr>
        <w:t>the same (Figure 2)</w:t>
      </w:r>
      <w:r w:rsidR="00104D2D">
        <w:rPr>
          <w:rFonts w:ascii="Times New Roman" w:hAnsi="Times New Roman" w:cs="Times New Roman"/>
          <w:sz w:val="18"/>
          <w:szCs w:val="18"/>
        </w:rPr>
        <w:t>. T</w:t>
      </w:r>
      <w:r w:rsidR="00190427">
        <w:rPr>
          <w:rFonts w:ascii="Times New Roman" w:hAnsi="Times New Roman" w:cs="Times New Roman"/>
          <w:sz w:val="18"/>
          <w:szCs w:val="18"/>
        </w:rPr>
        <w:t xml:space="preserve">he </w:t>
      </w:r>
      <w:r w:rsidR="00603CCD">
        <w:rPr>
          <w:rFonts w:ascii="Times New Roman" w:hAnsi="Times New Roman" w:cs="Times New Roman"/>
          <w:sz w:val="18"/>
          <w:szCs w:val="18"/>
        </w:rPr>
        <w:t>self-reported</w:t>
      </w:r>
      <w:r w:rsidR="00190427">
        <w:rPr>
          <w:rFonts w:ascii="Times New Roman" w:hAnsi="Times New Roman" w:cs="Times New Roman"/>
          <w:sz w:val="18"/>
          <w:szCs w:val="18"/>
        </w:rPr>
        <w:t xml:space="preserve"> data measuring resilience, patience, etc. did not follow a linear tr</w:t>
      </w:r>
      <w:r w:rsidR="003648D1">
        <w:rPr>
          <w:rFonts w:ascii="Times New Roman" w:hAnsi="Times New Roman" w:cs="Times New Roman"/>
          <w:sz w:val="18"/>
          <w:szCs w:val="18"/>
        </w:rPr>
        <w:t>end, and even showed some decrease in rating</w:t>
      </w:r>
      <w:r w:rsidR="00104D2D">
        <w:rPr>
          <w:rFonts w:ascii="Times New Roman" w:hAnsi="Times New Roman" w:cs="Times New Roman"/>
          <w:sz w:val="18"/>
          <w:szCs w:val="18"/>
        </w:rPr>
        <w:t xml:space="preserve">, which was unexpected and not an ideal </w:t>
      </w:r>
      <w:r w:rsidR="00C41D99">
        <w:rPr>
          <w:rFonts w:ascii="Times New Roman" w:hAnsi="Times New Roman" w:cs="Times New Roman"/>
          <w:sz w:val="18"/>
          <w:szCs w:val="18"/>
        </w:rPr>
        <w:t>result (Figure 1)</w:t>
      </w:r>
      <w:r w:rsidR="003648D1">
        <w:rPr>
          <w:rFonts w:ascii="Times New Roman" w:hAnsi="Times New Roman" w:cs="Times New Roman"/>
          <w:sz w:val="18"/>
          <w:szCs w:val="18"/>
        </w:rPr>
        <w:t xml:space="preserve">. </w:t>
      </w:r>
      <w:r w:rsidR="00D817D0">
        <w:rPr>
          <w:rFonts w:ascii="Times New Roman" w:hAnsi="Times New Roman" w:cs="Times New Roman"/>
          <w:sz w:val="18"/>
          <w:szCs w:val="18"/>
        </w:rPr>
        <w:t>We also noticed that the education support was rated significantly lower than any other factor</w:t>
      </w:r>
      <w:r w:rsidR="00C41D99">
        <w:rPr>
          <w:rFonts w:ascii="Times New Roman" w:hAnsi="Times New Roman" w:cs="Times New Roman"/>
          <w:sz w:val="18"/>
          <w:szCs w:val="18"/>
        </w:rPr>
        <w:t xml:space="preserve"> (Figure 3)</w:t>
      </w:r>
      <w:r w:rsidR="00D817D0">
        <w:rPr>
          <w:rFonts w:ascii="Times New Roman" w:hAnsi="Times New Roman" w:cs="Times New Roman"/>
          <w:sz w:val="18"/>
          <w:szCs w:val="18"/>
        </w:rPr>
        <w:t xml:space="preserve">. </w:t>
      </w:r>
    </w:p>
    <w:p w14:paraId="0E3C2E45" w14:textId="57BD9967" w:rsidR="000F133D" w:rsidRDefault="00D5400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Finally, </w:t>
      </w:r>
      <w:r w:rsidR="008355B3">
        <w:rPr>
          <w:rFonts w:ascii="Times New Roman" w:hAnsi="Times New Roman" w:cs="Times New Roman"/>
          <w:sz w:val="18"/>
          <w:szCs w:val="18"/>
        </w:rPr>
        <w:t xml:space="preserve">in the </w:t>
      </w:r>
      <w:r w:rsidR="00DC71CD">
        <w:rPr>
          <w:rFonts w:ascii="Times New Roman" w:hAnsi="Times New Roman" w:cs="Times New Roman"/>
          <w:sz w:val="18"/>
          <w:szCs w:val="18"/>
        </w:rPr>
        <w:t xml:space="preserve">designing and building </w:t>
      </w:r>
      <w:r w:rsidR="00893033">
        <w:rPr>
          <w:rFonts w:ascii="Times New Roman" w:hAnsi="Times New Roman" w:cs="Times New Roman"/>
          <w:sz w:val="18"/>
          <w:szCs w:val="18"/>
        </w:rPr>
        <w:t xml:space="preserve">of </w:t>
      </w:r>
      <w:r w:rsidR="00DC71CD">
        <w:rPr>
          <w:rFonts w:ascii="Times New Roman" w:hAnsi="Times New Roman" w:cs="Times New Roman"/>
          <w:sz w:val="18"/>
          <w:szCs w:val="18"/>
        </w:rPr>
        <w:t xml:space="preserve">the final visualization, </w:t>
      </w:r>
      <w:r w:rsidR="00893033">
        <w:rPr>
          <w:rFonts w:ascii="Times New Roman" w:hAnsi="Times New Roman" w:cs="Times New Roman"/>
          <w:sz w:val="18"/>
          <w:szCs w:val="18"/>
        </w:rPr>
        <w:t xml:space="preserve">we were able to </w:t>
      </w:r>
      <w:r w:rsidR="004D1EFE">
        <w:rPr>
          <w:rFonts w:ascii="Times New Roman" w:hAnsi="Times New Roman" w:cs="Times New Roman"/>
          <w:sz w:val="18"/>
          <w:szCs w:val="18"/>
        </w:rPr>
        <w:t>show that staff and support training are</w:t>
      </w:r>
      <w:r w:rsidR="00D817D0">
        <w:rPr>
          <w:rFonts w:ascii="Times New Roman" w:hAnsi="Times New Roman" w:cs="Times New Roman"/>
          <w:sz w:val="18"/>
          <w:szCs w:val="18"/>
        </w:rPr>
        <w:t xml:space="preserve"> the </w:t>
      </w:r>
      <w:r w:rsidR="003E6F4F">
        <w:rPr>
          <w:rFonts w:ascii="Times New Roman" w:hAnsi="Times New Roman" w:cs="Times New Roman"/>
          <w:sz w:val="18"/>
          <w:szCs w:val="18"/>
        </w:rPr>
        <w:t xml:space="preserve">two </w:t>
      </w:r>
      <w:r w:rsidR="00D817D0">
        <w:rPr>
          <w:rFonts w:ascii="Times New Roman" w:hAnsi="Times New Roman" w:cs="Times New Roman"/>
          <w:sz w:val="18"/>
          <w:szCs w:val="18"/>
        </w:rPr>
        <w:t xml:space="preserve">aspects of the </w:t>
      </w:r>
      <w:r w:rsidR="003E6F4F">
        <w:rPr>
          <w:rFonts w:ascii="Times New Roman" w:hAnsi="Times New Roman" w:cs="Times New Roman"/>
          <w:sz w:val="18"/>
          <w:szCs w:val="18"/>
        </w:rPr>
        <w:t xml:space="preserve">organizations’ </w:t>
      </w:r>
      <w:r w:rsidR="00D817D0">
        <w:rPr>
          <w:rFonts w:ascii="Times New Roman" w:hAnsi="Times New Roman" w:cs="Times New Roman"/>
          <w:sz w:val="18"/>
          <w:szCs w:val="18"/>
        </w:rPr>
        <w:t>program</w:t>
      </w:r>
      <w:r w:rsidR="00C41D99">
        <w:rPr>
          <w:rFonts w:ascii="Times New Roman" w:hAnsi="Times New Roman" w:cs="Times New Roman"/>
          <w:sz w:val="18"/>
          <w:szCs w:val="18"/>
        </w:rPr>
        <w:t>ming</w:t>
      </w:r>
      <w:r w:rsidR="00D817D0">
        <w:rPr>
          <w:rFonts w:ascii="Times New Roman" w:hAnsi="Times New Roman" w:cs="Times New Roman"/>
          <w:sz w:val="18"/>
          <w:szCs w:val="18"/>
        </w:rPr>
        <w:t xml:space="preserve"> that</w:t>
      </w:r>
      <w:r w:rsidR="003E6F4F">
        <w:rPr>
          <w:rFonts w:ascii="Times New Roman" w:hAnsi="Times New Roman" w:cs="Times New Roman"/>
          <w:sz w:val="18"/>
          <w:szCs w:val="18"/>
        </w:rPr>
        <w:t xml:space="preserve"> mostly correlate with satisfaction</w:t>
      </w:r>
      <w:r w:rsidR="001A5230">
        <w:rPr>
          <w:rFonts w:ascii="Times New Roman" w:hAnsi="Times New Roman" w:cs="Times New Roman"/>
          <w:sz w:val="18"/>
          <w:szCs w:val="18"/>
        </w:rPr>
        <w:t xml:space="preserve">. Staff support factors make up </w:t>
      </w:r>
      <w:r w:rsidR="00437F9B">
        <w:rPr>
          <w:rFonts w:ascii="Times New Roman" w:hAnsi="Times New Roman" w:cs="Times New Roman"/>
          <w:sz w:val="18"/>
          <w:szCs w:val="18"/>
        </w:rPr>
        <w:t>eight of the top ten most correlated factors</w:t>
      </w:r>
      <w:r w:rsidR="00005BFD">
        <w:rPr>
          <w:rFonts w:ascii="Times New Roman" w:hAnsi="Times New Roman" w:cs="Times New Roman"/>
          <w:sz w:val="18"/>
          <w:szCs w:val="18"/>
        </w:rPr>
        <w:t xml:space="preserve">. Orientation training is the most correlated </w:t>
      </w:r>
      <w:r w:rsidR="000D6F4C">
        <w:rPr>
          <w:rFonts w:ascii="Times New Roman" w:hAnsi="Times New Roman" w:cs="Times New Roman"/>
          <w:sz w:val="18"/>
          <w:szCs w:val="18"/>
        </w:rPr>
        <w:t xml:space="preserve">support training, providing a worthwhile experience </w:t>
      </w:r>
      <w:r w:rsidR="00394AA2">
        <w:rPr>
          <w:rFonts w:ascii="Times New Roman" w:hAnsi="Times New Roman" w:cs="Times New Roman"/>
          <w:sz w:val="18"/>
          <w:szCs w:val="18"/>
        </w:rPr>
        <w:t>is</w:t>
      </w:r>
      <w:r w:rsidR="000D6F4C">
        <w:rPr>
          <w:rFonts w:ascii="Times New Roman" w:hAnsi="Times New Roman" w:cs="Times New Roman"/>
          <w:sz w:val="18"/>
          <w:szCs w:val="18"/>
        </w:rPr>
        <w:t xml:space="preserve"> the most correlated </w:t>
      </w:r>
      <w:r w:rsidR="007A4AD0">
        <w:rPr>
          <w:rFonts w:ascii="Times New Roman" w:hAnsi="Times New Roman" w:cs="Times New Roman"/>
          <w:sz w:val="18"/>
          <w:szCs w:val="18"/>
        </w:rPr>
        <w:t xml:space="preserve">impact factor, and the </w:t>
      </w:r>
      <w:r w:rsidR="00603CCD">
        <w:rPr>
          <w:rFonts w:ascii="Times New Roman" w:hAnsi="Times New Roman" w:cs="Times New Roman"/>
          <w:sz w:val="18"/>
          <w:szCs w:val="18"/>
        </w:rPr>
        <w:t>five-step</w:t>
      </w:r>
      <w:r w:rsidR="007A4AD0">
        <w:rPr>
          <w:rFonts w:ascii="Times New Roman" w:hAnsi="Times New Roman" w:cs="Times New Roman"/>
          <w:sz w:val="18"/>
          <w:szCs w:val="18"/>
        </w:rPr>
        <w:t xml:space="preserve"> lesson plan</w:t>
      </w:r>
      <w:r w:rsidR="00394AA2">
        <w:rPr>
          <w:rFonts w:ascii="Times New Roman" w:hAnsi="Times New Roman" w:cs="Times New Roman"/>
          <w:sz w:val="18"/>
          <w:szCs w:val="18"/>
        </w:rPr>
        <w:t xml:space="preserve"> is</w:t>
      </w:r>
      <w:r w:rsidR="007A4AD0">
        <w:rPr>
          <w:rFonts w:ascii="Times New Roman" w:hAnsi="Times New Roman" w:cs="Times New Roman"/>
          <w:sz w:val="18"/>
          <w:szCs w:val="18"/>
        </w:rPr>
        <w:t xml:space="preserve"> </w:t>
      </w:r>
      <w:r w:rsidR="000F133D">
        <w:rPr>
          <w:rFonts w:ascii="Times New Roman" w:hAnsi="Times New Roman" w:cs="Times New Roman"/>
          <w:sz w:val="18"/>
          <w:szCs w:val="18"/>
        </w:rPr>
        <w:t>the most correlated education support factor. Other items were not very correlated with satisfaction.</w:t>
      </w:r>
    </w:p>
    <w:p w14:paraId="34FFE8AF" w14:textId="588E5FAF" w:rsidR="006260AE" w:rsidRDefault="006260AE"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lastRenderedPageBreak/>
        <w:t>In looking specifically at the highest correlated group, staff, it is also interesting to see that administrative items are less correlated than emotional and general support.</w:t>
      </w:r>
    </w:p>
    <w:p w14:paraId="2C2F8D79" w14:textId="3E73267D" w:rsidR="008742A1" w:rsidRDefault="000F133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In exploring the individual </w:t>
      </w:r>
      <w:r w:rsidR="00603CCD">
        <w:rPr>
          <w:rFonts w:ascii="Times New Roman" w:hAnsi="Times New Roman" w:cs="Times New Roman"/>
          <w:sz w:val="18"/>
          <w:szCs w:val="18"/>
        </w:rPr>
        <w:t>questions,</w:t>
      </w:r>
      <w:r>
        <w:rPr>
          <w:rFonts w:ascii="Times New Roman" w:hAnsi="Times New Roman" w:cs="Times New Roman"/>
          <w:sz w:val="18"/>
          <w:szCs w:val="18"/>
        </w:rPr>
        <w:t xml:space="preserve"> </w:t>
      </w:r>
      <w:r w:rsidR="008B52D9">
        <w:rPr>
          <w:rFonts w:ascii="Times New Roman" w:hAnsi="Times New Roman" w:cs="Times New Roman"/>
          <w:sz w:val="18"/>
          <w:szCs w:val="18"/>
        </w:rPr>
        <w:t xml:space="preserve">one can see that </w:t>
      </w:r>
      <w:r w:rsidR="00A82C64">
        <w:rPr>
          <w:rFonts w:ascii="Times New Roman" w:hAnsi="Times New Roman" w:cs="Times New Roman"/>
          <w:sz w:val="18"/>
          <w:szCs w:val="18"/>
        </w:rPr>
        <w:t xml:space="preserve">the highly correlated items follow the expected linear trend of poor rating to poor satisfaction or high rating to high satisfaction. </w:t>
      </w:r>
      <w:r w:rsidR="0091649F">
        <w:rPr>
          <w:rFonts w:ascii="Times New Roman" w:hAnsi="Times New Roman" w:cs="Times New Roman"/>
          <w:sz w:val="18"/>
          <w:szCs w:val="18"/>
        </w:rPr>
        <w:t xml:space="preserve">One also can see that </w:t>
      </w:r>
      <w:r w:rsidR="00843E43">
        <w:rPr>
          <w:rFonts w:ascii="Times New Roman" w:hAnsi="Times New Roman" w:cs="Times New Roman"/>
          <w:sz w:val="18"/>
          <w:szCs w:val="18"/>
        </w:rPr>
        <w:t>many items are generally rated high, regardless of correlation, except for the education items, which are generally rated poorly</w:t>
      </w:r>
      <w:r w:rsidR="00BE5F35">
        <w:rPr>
          <w:rFonts w:ascii="Times New Roman" w:hAnsi="Times New Roman" w:cs="Times New Roman"/>
          <w:sz w:val="18"/>
          <w:szCs w:val="18"/>
        </w:rPr>
        <w:t xml:space="preserve">. </w:t>
      </w:r>
    </w:p>
    <w:p w14:paraId="457C5E53" w14:textId="64F92322" w:rsidR="00D5400D" w:rsidRDefault="00603CCD"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t>From these observation</w:t>
      </w:r>
      <w:r w:rsidR="006260AE">
        <w:rPr>
          <w:rFonts w:ascii="Times New Roman" w:hAnsi="Times New Roman" w:cs="Times New Roman"/>
          <w:sz w:val="18"/>
          <w:szCs w:val="18"/>
        </w:rPr>
        <w:t>s</w:t>
      </w:r>
      <w:r>
        <w:rPr>
          <w:rFonts w:ascii="Times New Roman" w:hAnsi="Times New Roman" w:cs="Times New Roman"/>
          <w:sz w:val="18"/>
          <w:szCs w:val="18"/>
        </w:rPr>
        <w:t xml:space="preserve">, one </w:t>
      </w:r>
      <w:r w:rsidR="006260AE">
        <w:rPr>
          <w:rFonts w:ascii="Times New Roman" w:hAnsi="Times New Roman" w:cs="Times New Roman"/>
          <w:sz w:val="18"/>
          <w:szCs w:val="18"/>
        </w:rPr>
        <w:t xml:space="preserve">can </w:t>
      </w:r>
      <w:r w:rsidR="0049151C">
        <w:rPr>
          <w:rFonts w:ascii="Times New Roman" w:hAnsi="Times New Roman" w:cs="Times New Roman"/>
          <w:sz w:val="18"/>
          <w:szCs w:val="18"/>
        </w:rPr>
        <w:t xml:space="preserve">infer that the organization should focus on </w:t>
      </w:r>
      <w:r w:rsidR="008742A1">
        <w:rPr>
          <w:rFonts w:ascii="Times New Roman" w:hAnsi="Times New Roman" w:cs="Times New Roman"/>
          <w:sz w:val="18"/>
          <w:szCs w:val="18"/>
        </w:rPr>
        <w:t xml:space="preserve">hiring good staff members </w:t>
      </w:r>
      <w:r w:rsidR="00D21F5C">
        <w:rPr>
          <w:rFonts w:ascii="Times New Roman" w:hAnsi="Times New Roman" w:cs="Times New Roman"/>
          <w:sz w:val="18"/>
          <w:szCs w:val="18"/>
        </w:rPr>
        <w:t>and ensuring</w:t>
      </w:r>
      <w:r w:rsidR="006260AE">
        <w:rPr>
          <w:rFonts w:ascii="Times New Roman" w:hAnsi="Times New Roman" w:cs="Times New Roman"/>
          <w:sz w:val="18"/>
          <w:szCs w:val="18"/>
        </w:rPr>
        <w:t xml:space="preserve"> its trainings, particularly Orientation, are well organized</w:t>
      </w:r>
      <w:r w:rsidR="009E0D14">
        <w:rPr>
          <w:rFonts w:ascii="Times New Roman" w:hAnsi="Times New Roman" w:cs="Times New Roman"/>
          <w:sz w:val="18"/>
          <w:szCs w:val="18"/>
        </w:rPr>
        <w:t xml:space="preserve"> as these factors are the most correlated to satisfaction. It is also</w:t>
      </w:r>
      <w:r w:rsidR="0011176D">
        <w:rPr>
          <w:rFonts w:ascii="Times New Roman" w:hAnsi="Times New Roman" w:cs="Times New Roman"/>
          <w:sz w:val="18"/>
          <w:szCs w:val="18"/>
        </w:rPr>
        <w:t xml:space="preserve"> interesting</w:t>
      </w:r>
      <w:r w:rsidR="009E0D14">
        <w:rPr>
          <w:rFonts w:ascii="Times New Roman" w:hAnsi="Times New Roman" w:cs="Times New Roman"/>
          <w:sz w:val="18"/>
          <w:szCs w:val="18"/>
        </w:rPr>
        <w:t xml:space="preserve"> to note that it seems that emotional support </w:t>
      </w:r>
      <w:r w:rsidR="008E31E2">
        <w:rPr>
          <w:rFonts w:ascii="Times New Roman" w:hAnsi="Times New Roman" w:cs="Times New Roman"/>
          <w:sz w:val="18"/>
          <w:szCs w:val="18"/>
        </w:rPr>
        <w:t>is more correlated than administrative support</w:t>
      </w:r>
      <w:r w:rsidR="0011176D">
        <w:rPr>
          <w:rFonts w:ascii="Times New Roman" w:hAnsi="Times New Roman" w:cs="Times New Roman"/>
          <w:sz w:val="18"/>
          <w:szCs w:val="18"/>
        </w:rPr>
        <w:t xml:space="preserve">. </w:t>
      </w:r>
      <w:r w:rsidR="00C235A2">
        <w:rPr>
          <w:rFonts w:ascii="Times New Roman" w:hAnsi="Times New Roman" w:cs="Times New Roman"/>
          <w:sz w:val="18"/>
          <w:szCs w:val="18"/>
        </w:rPr>
        <w:t>Therefore,</w:t>
      </w:r>
      <w:r w:rsidR="0011176D">
        <w:rPr>
          <w:rFonts w:ascii="Times New Roman" w:hAnsi="Times New Roman" w:cs="Times New Roman"/>
          <w:sz w:val="18"/>
          <w:szCs w:val="18"/>
        </w:rPr>
        <w:t xml:space="preserve"> </w:t>
      </w:r>
      <w:r w:rsidR="008E31E2">
        <w:rPr>
          <w:rFonts w:ascii="Times New Roman" w:hAnsi="Times New Roman" w:cs="Times New Roman"/>
          <w:sz w:val="18"/>
          <w:szCs w:val="18"/>
        </w:rPr>
        <w:t>the organization should focus on supporting its staff in supporting volunteers</w:t>
      </w:r>
      <w:r w:rsidR="0011176D">
        <w:rPr>
          <w:rFonts w:ascii="Times New Roman" w:hAnsi="Times New Roman" w:cs="Times New Roman"/>
          <w:sz w:val="18"/>
          <w:szCs w:val="18"/>
        </w:rPr>
        <w:t xml:space="preserve"> through their service</w:t>
      </w:r>
      <w:r w:rsidR="008E31E2">
        <w:rPr>
          <w:rFonts w:ascii="Times New Roman" w:hAnsi="Times New Roman" w:cs="Times New Roman"/>
          <w:sz w:val="18"/>
          <w:szCs w:val="18"/>
        </w:rPr>
        <w:t>.</w:t>
      </w:r>
      <w:bookmarkStart w:id="0" w:name="_GoBack"/>
      <w:bookmarkEnd w:id="0"/>
    </w:p>
    <w:p w14:paraId="0ADE8AC6" w14:textId="74E14337" w:rsidR="00A22B10" w:rsidRDefault="00A22B10" w:rsidP="00A22B10">
      <w:pPr>
        <w:spacing w:before="200" w:after="0" w:line="240" w:lineRule="auto"/>
        <w:jc w:val="both"/>
        <w:rPr>
          <w:rFonts w:ascii="Helvetica" w:hAnsi="Helvetica" w:cs="Times New Roman"/>
          <w:b/>
          <w:smallCaps/>
          <w:sz w:val="18"/>
          <w:szCs w:val="18"/>
        </w:rPr>
      </w:pPr>
      <w:r>
        <w:rPr>
          <w:rFonts w:ascii="Helvetica" w:hAnsi="Helvetica" w:cs="Times New Roman"/>
          <w:b/>
          <w:smallCaps/>
          <w:sz w:val="18"/>
          <w:szCs w:val="18"/>
        </w:rPr>
        <w:t>References</w:t>
      </w:r>
    </w:p>
    <w:p w14:paraId="61D2536A" w14:textId="13AE7ABD" w:rsidR="005943DB" w:rsidRPr="005943DB" w:rsidRDefault="005943DB" w:rsidP="005943DB">
      <w:pPr>
        <w:pStyle w:val="Bibliography"/>
        <w:rPr>
          <w:rFonts w:ascii="Times New Roman" w:hAnsi="Times New Roman" w:cs="Times New Roman"/>
          <w:sz w:val="18"/>
        </w:rPr>
      </w:pPr>
      <w:r>
        <w:rPr>
          <w:sz w:val="18"/>
          <w:szCs w:val="18"/>
        </w:rPr>
        <w:fldChar w:fldCharType="begin"/>
      </w:r>
      <w:r>
        <w:rPr>
          <w:sz w:val="18"/>
          <w:szCs w:val="18"/>
        </w:rPr>
        <w:instrText xml:space="preserve"> ADDIN ZOTERO_BIBL {"uncited":[],"omitted":[],"custom":[]} CSL_BIBLIOGRAPHY </w:instrText>
      </w:r>
      <w:r>
        <w:rPr>
          <w:sz w:val="18"/>
          <w:szCs w:val="18"/>
        </w:rPr>
        <w:fldChar w:fldCharType="separate"/>
      </w:r>
      <w:r w:rsidRPr="005943DB">
        <w:rPr>
          <w:rFonts w:ascii="Times New Roman" w:hAnsi="Times New Roman" w:cs="Times New Roman"/>
          <w:sz w:val="18"/>
        </w:rPr>
        <w:t>[1]</w:t>
      </w:r>
      <w:r w:rsidRPr="005943DB">
        <w:rPr>
          <w:rFonts w:ascii="Times New Roman" w:hAnsi="Times New Roman" w:cs="Times New Roman"/>
          <w:sz w:val="18"/>
        </w:rPr>
        <w:tab/>
        <w:t xml:space="preserve">S. </w:t>
      </w:r>
      <w:proofErr w:type="spellStart"/>
      <w:r w:rsidRPr="005943DB">
        <w:rPr>
          <w:rFonts w:ascii="Times New Roman" w:hAnsi="Times New Roman" w:cs="Times New Roman"/>
          <w:sz w:val="18"/>
        </w:rPr>
        <w:t>Lohr</w:t>
      </w:r>
      <w:proofErr w:type="spellEnd"/>
      <w:r w:rsidRPr="005943DB">
        <w:rPr>
          <w:rFonts w:ascii="Times New Roman" w:hAnsi="Times New Roman" w:cs="Times New Roman"/>
          <w:sz w:val="18"/>
        </w:rPr>
        <w:t xml:space="preserve">, “Opinion | Big Data’s Impact in the World,” </w:t>
      </w:r>
      <w:r w:rsidRPr="005943DB">
        <w:rPr>
          <w:rFonts w:ascii="Times New Roman" w:hAnsi="Times New Roman" w:cs="Times New Roman"/>
          <w:i/>
          <w:iCs/>
          <w:sz w:val="18"/>
        </w:rPr>
        <w:t>The New York Times</w:t>
      </w:r>
      <w:r w:rsidRPr="005943DB">
        <w:rPr>
          <w:rFonts w:ascii="Times New Roman" w:hAnsi="Times New Roman" w:cs="Times New Roman"/>
          <w:sz w:val="18"/>
        </w:rPr>
        <w:t>, 11-Feb-2012.</w:t>
      </w:r>
    </w:p>
    <w:p w14:paraId="5CD6EECF"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[2]</w:t>
      </w:r>
      <w:r w:rsidRPr="005943DB">
        <w:rPr>
          <w:rFonts w:ascii="Times New Roman" w:hAnsi="Times New Roman" w:cs="Times New Roman"/>
          <w:sz w:val="18"/>
        </w:rPr>
        <w:tab/>
        <w:t xml:space="preserve">C. Bopp, E. Harmon, and A. </w:t>
      </w:r>
      <w:proofErr w:type="spellStart"/>
      <w:r w:rsidRPr="005943DB">
        <w:rPr>
          <w:rFonts w:ascii="Times New Roman" w:hAnsi="Times New Roman" w:cs="Times New Roman"/>
          <w:sz w:val="18"/>
        </w:rPr>
        <w:t>Voida</w:t>
      </w:r>
      <w:proofErr w:type="spellEnd"/>
      <w:r w:rsidRPr="005943DB">
        <w:rPr>
          <w:rFonts w:ascii="Times New Roman" w:hAnsi="Times New Roman" w:cs="Times New Roman"/>
          <w:sz w:val="18"/>
        </w:rPr>
        <w:t xml:space="preserve">, “Disempowered by Data: Nonprofits, Social Enterprises, and the Consequences of Data-Driven Work,” in </w:t>
      </w:r>
      <w:r w:rsidRPr="005943DB">
        <w:rPr>
          <w:rFonts w:ascii="Times New Roman" w:hAnsi="Times New Roman" w:cs="Times New Roman"/>
          <w:i/>
          <w:iCs/>
          <w:sz w:val="18"/>
        </w:rPr>
        <w:t>Proceedings of the 2017 CHI Conference on Human Factors in Computing Systems</w:t>
      </w:r>
      <w:r w:rsidRPr="005943DB">
        <w:rPr>
          <w:rFonts w:ascii="Times New Roman" w:hAnsi="Times New Roman" w:cs="Times New Roman"/>
          <w:sz w:val="18"/>
        </w:rPr>
        <w:t>, New York, NY, USA, 2017, pp. 3608–3619.</w:t>
      </w:r>
    </w:p>
    <w:p w14:paraId="3C946B38"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[3]</w:t>
      </w:r>
      <w:r w:rsidRPr="005943DB">
        <w:rPr>
          <w:rFonts w:ascii="Times New Roman" w:hAnsi="Times New Roman" w:cs="Times New Roman"/>
          <w:sz w:val="18"/>
        </w:rPr>
        <w:tab/>
        <w:t xml:space="preserve">N. L. Maxwell, D. </w:t>
      </w:r>
      <w:proofErr w:type="spellStart"/>
      <w:r w:rsidRPr="005943DB">
        <w:rPr>
          <w:rFonts w:ascii="Times New Roman" w:hAnsi="Times New Roman" w:cs="Times New Roman"/>
          <w:sz w:val="18"/>
        </w:rPr>
        <w:t>Rotz</w:t>
      </w:r>
      <w:proofErr w:type="spellEnd"/>
      <w:r w:rsidRPr="005943DB">
        <w:rPr>
          <w:rFonts w:ascii="Times New Roman" w:hAnsi="Times New Roman" w:cs="Times New Roman"/>
          <w:sz w:val="18"/>
        </w:rPr>
        <w:t xml:space="preserve">, and C. Garcia, “Data and Decision Making: Same Organization, Different Perceptions; Different Organizations, Different Perceptions,” </w:t>
      </w:r>
      <w:r w:rsidRPr="005943DB">
        <w:rPr>
          <w:rFonts w:ascii="Times New Roman" w:hAnsi="Times New Roman" w:cs="Times New Roman"/>
          <w:i/>
          <w:iCs/>
          <w:sz w:val="18"/>
        </w:rPr>
        <w:t>Am. J. Eval.</w:t>
      </w:r>
      <w:r w:rsidRPr="005943DB">
        <w:rPr>
          <w:rFonts w:ascii="Times New Roman" w:hAnsi="Times New Roman" w:cs="Times New Roman"/>
          <w:sz w:val="18"/>
        </w:rPr>
        <w:t>, vol. 37, no. 4, pp. 463–485, Dec. 2016.</w:t>
      </w:r>
    </w:p>
    <w:p w14:paraId="24E20C07"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[4]</w:t>
      </w:r>
      <w:r w:rsidRPr="005943DB">
        <w:rPr>
          <w:rFonts w:ascii="Times New Roman" w:hAnsi="Times New Roman" w:cs="Times New Roman"/>
          <w:sz w:val="18"/>
        </w:rPr>
        <w:tab/>
        <w:t xml:space="preserve">H. N. B. Jr and D. A. Boone, “Analyzing Likert Data,” </w:t>
      </w:r>
      <w:r w:rsidRPr="005943DB">
        <w:rPr>
          <w:rFonts w:ascii="Times New Roman" w:hAnsi="Times New Roman" w:cs="Times New Roman"/>
          <w:i/>
          <w:iCs/>
          <w:sz w:val="18"/>
        </w:rPr>
        <w:t>J. Ext.</w:t>
      </w:r>
      <w:r w:rsidRPr="005943DB">
        <w:rPr>
          <w:rFonts w:ascii="Times New Roman" w:hAnsi="Times New Roman" w:cs="Times New Roman"/>
          <w:sz w:val="18"/>
        </w:rPr>
        <w:t>, vol. 50, no. 2, Apr. 2012.</w:t>
      </w:r>
    </w:p>
    <w:p w14:paraId="0EF4235D"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[5]</w:t>
      </w:r>
      <w:r w:rsidRPr="005943DB">
        <w:rPr>
          <w:rFonts w:ascii="Times New Roman" w:hAnsi="Times New Roman" w:cs="Times New Roman"/>
          <w:sz w:val="18"/>
        </w:rPr>
        <w:tab/>
        <w:t xml:space="preserve">G. Norman, “Likert scales, levels of measurement and the ‘laws’ of statistics,” </w:t>
      </w:r>
      <w:r w:rsidRPr="005943DB">
        <w:rPr>
          <w:rFonts w:ascii="Times New Roman" w:hAnsi="Times New Roman" w:cs="Times New Roman"/>
          <w:i/>
          <w:iCs/>
          <w:sz w:val="18"/>
        </w:rPr>
        <w:t>Adv. Health Sci. Educ.</w:t>
      </w:r>
      <w:r w:rsidRPr="005943DB">
        <w:rPr>
          <w:rFonts w:ascii="Times New Roman" w:hAnsi="Times New Roman" w:cs="Times New Roman"/>
          <w:sz w:val="18"/>
        </w:rPr>
        <w:t>, vol. 15, no. 5, pp. 625–632, Dec. 2010.</w:t>
      </w:r>
    </w:p>
    <w:p w14:paraId="46FD70D0"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[6]</w:t>
      </w:r>
      <w:r w:rsidRPr="005943DB">
        <w:rPr>
          <w:rFonts w:ascii="Times New Roman" w:hAnsi="Times New Roman" w:cs="Times New Roman"/>
          <w:sz w:val="18"/>
        </w:rPr>
        <w:tab/>
        <w:t xml:space="preserve">R. </w:t>
      </w:r>
      <w:proofErr w:type="spellStart"/>
      <w:r w:rsidRPr="005943DB">
        <w:rPr>
          <w:rFonts w:ascii="Times New Roman" w:hAnsi="Times New Roman" w:cs="Times New Roman"/>
          <w:sz w:val="18"/>
        </w:rPr>
        <w:t>Heiberger</w:t>
      </w:r>
      <w:proofErr w:type="spellEnd"/>
      <w:r w:rsidRPr="005943DB">
        <w:rPr>
          <w:rFonts w:ascii="Times New Roman" w:hAnsi="Times New Roman" w:cs="Times New Roman"/>
          <w:sz w:val="18"/>
        </w:rPr>
        <w:t xml:space="preserve"> and N. Robbins, “Design of Diverging Stacked Bar Charts for Likert Scales and Other Applications | </w:t>
      </w:r>
      <w:proofErr w:type="spellStart"/>
      <w:r w:rsidRPr="005943DB">
        <w:rPr>
          <w:rFonts w:ascii="Times New Roman" w:hAnsi="Times New Roman" w:cs="Times New Roman"/>
          <w:sz w:val="18"/>
        </w:rPr>
        <w:t>Heiberger</w:t>
      </w:r>
      <w:proofErr w:type="spellEnd"/>
      <w:r w:rsidRPr="005943DB">
        <w:rPr>
          <w:rFonts w:ascii="Times New Roman" w:hAnsi="Times New Roman" w:cs="Times New Roman"/>
          <w:sz w:val="18"/>
        </w:rPr>
        <w:t xml:space="preserve"> | Journal of Statistical Software.”</w:t>
      </w:r>
    </w:p>
    <w:p w14:paraId="03DDC717"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[7]</w:t>
      </w:r>
      <w:r w:rsidRPr="005943DB">
        <w:rPr>
          <w:rFonts w:ascii="Times New Roman" w:hAnsi="Times New Roman" w:cs="Times New Roman"/>
          <w:sz w:val="18"/>
        </w:rPr>
        <w:tab/>
        <w:t xml:space="preserve">S. </w:t>
      </w:r>
      <w:proofErr w:type="spellStart"/>
      <w:r w:rsidRPr="005943DB">
        <w:rPr>
          <w:rFonts w:ascii="Times New Roman" w:hAnsi="Times New Roman" w:cs="Times New Roman"/>
          <w:sz w:val="18"/>
        </w:rPr>
        <w:t>Gratzl</w:t>
      </w:r>
      <w:proofErr w:type="spellEnd"/>
      <w:r w:rsidRPr="005943DB">
        <w:rPr>
          <w:rFonts w:ascii="Times New Roman" w:hAnsi="Times New Roman" w:cs="Times New Roman"/>
          <w:sz w:val="18"/>
        </w:rPr>
        <w:t xml:space="preserve">, A. Lex, N. </w:t>
      </w:r>
      <w:proofErr w:type="spellStart"/>
      <w:r w:rsidRPr="005943DB">
        <w:rPr>
          <w:rFonts w:ascii="Times New Roman" w:hAnsi="Times New Roman" w:cs="Times New Roman"/>
          <w:sz w:val="18"/>
        </w:rPr>
        <w:t>Gehlenborg</w:t>
      </w:r>
      <w:proofErr w:type="spellEnd"/>
      <w:r w:rsidRPr="005943DB">
        <w:rPr>
          <w:rFonts w:ascii="Times New Roman" w:hAnsi="Times New Roman" w:cs="Times New Roman"/>
          <w:sz w:val="18"/>
        </w:rPr>
        <w:t xml:space="preserve">, H. Pfister, and M. </w:t>
      </w:r>
      <w:proofErr w:type="spellStart"/>
      <w:r w:rsidRPr="005943DB">
        <w:rPr>
          <w:rFonts w:ascii="Times New Roman" w:hAnsi="Times New Roman" w:cs="Times New Roman"/>
          <w:sz w:val="18"/>
        </w:rPr>
        <w:t>Streit</w:t>
      </w:r>
      <w:proofErr w:type="spellEnd"/>
      <w:r w:rsidRPr="005943DB">
        <w:rPr>
          <w:rFonts w:ascii="Times New Roman" w:hAnsi="Times New Roman" w:cs="Times New Roman"/>
          <w:sz w:val="18"/>
        </w:rPr>
        <w:t>, “</w:t>
      </w:r>
      <w:proofErr w:type="spellStart"/>
      <w:r w:rsidRPr="005943DB">
        <w:rPr>
          <w:rFonts w:ascii="Times New Roman" w:hAnsi="Times New Roman" w:cs="Times New Roman"/>
          <w:sz w:val="18"/>
        </w:rPr>
        <w:t>LineUp</w:t>
      </w:r>
      <w:proofErr w:type="spellEnd"/>
      <w:r w:rsidRPr="005943DB">
        <w:rPr>
          <w:rFonts w:ascii="Times New Roman" w:hAnsi="Times New Roman" w:cs="Times New Roman"/>
          <w:sz w:val="18"/>
        </w:rPr>
        <w:t xml:space="preserve">: Visual Analysis of Multi-Attribute Rankings,” </w:t>
      </w:r>
      <w:r w:rsidRPr="005943DB">
        <w:rPr>
          <w:rFonts w:ascii="Times New Roman" w:hAnsi="Times New Roman" w:cs="Times New Roman"/>
          <w:i/>
          <w:iCs/>
          <w:sz w:val="18"/>
        </w:rPr>
        <w:t xml:space="preserve">IEEE Trans. Vis. </w:t>
      </w:r>
      <w:proofErr w:type="spellStart"/>
      <w:r w:rsidRPr="005943DB">
        <w:rPr>
          <w:rFonts w:ascii="Times New Roman" w:hAnsi="Times New Roman" w:cs="Times New Roman"/>
          <w:i/>
          <w:iCs/>
          <w:sz w:val="18"/>
        </w:rPr>
        <w:t>Comput</w:t>
      </w:r>
      <w:proofErr w:type="spellEnd"/>
      <w:r w:rsidRPr="005943DB">
        <w:rPr>
          <w:rFonts w:ascii="Times New Roman" w:hAnsi="Times New Roman" w:cs="Times New Roman"/>
          <w:i/>
          <w:iCs/>
          <w:sz w:val="18"/>
        </w:rPr>
        <w:t>. Graph.</w:t>
      </w:r>
      <w:r w:rsidRPr="005943DB">
        <w:rPr>
          <w:rFonts w:ascii="Times New Roman" w:hAnsi="Times New Roman" w:cs="Times New Roman"/>
          <w:sz w:val="18"/>
        </w:rPr>
        <w:t>, vol. 19, no. 12, pp. 2277–2286, Dec. 2013.</w:t>
      </w:r>
    </w:p>
    <w:p w14:paraId="6E2B6391"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[8]</w:t>
      </w:r>
      <w:r w:rsidRPr="005943DB">
        <w:rPr>
          <w:rFonts w:ascii="Times New Roman" w:hAnsi="Times New Roman" w:cs="Times New Roman"/>
          <w:sz w:val="18"/>
        </w:rPr>
        <w:tab/>
        <w:t xml:space="preserve">S. Wexler, “How to Visualize Sentiment and Inclination,” </w:t>
      </w:r>
      <w:r w:rsidRPr="005943DB">
        <w:rPr>
          <w:rFonts w:ascii="Times New Roman" w:hAnsi="Times New Roman" w:cs="Times New Roman"/>
          <w:i/>
          <w:iCs/>
          <w:sz w:val="18"/>
        </w:rPr>
        <w:t>Tableau Software</w:t>
      </w:r>
      <w:r w:rsidRPr="005943DB">
        <w:rPr>
          <w:rFonts w:ascii="Times New Roman" w:hAnsi="Times New Roman" w:cs="Times New Roman"/>
          <w:sz w:val="18"/>
        </w:rPr>
        <w:t>. [Online]. Available: https://www.tableau.com/about/blog/2016/1/how-visualize-sentiment-and-inclination-48534. [Accessed: 03-May-2018].</w:t>
      </w:r>
    </w:p>
    <w:p w14:paraId="1197A3F2"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[9]</w:t>
      </w:r>
      <w:r w:rsidRPr="005943DB">
        <w:rPr>
          <w:rFonts w:ascii="Times New Roman" w:hAnsi="Times New Roman" w:cs="Times New Roman"/>
          <w:sz w:val="18"/>
        </w:rPr>
        <w:tab/>
      </w:r>
      <w:proofErr w:type="spellStart"/>
      <w:r w:rsidRPr="005943DB">
        <w:rPr>
          <w:rFonts w:ascii="Times New Roman" w:hAnsi="Times New Roman" w:cs="Times New Roman"/>
          <w:sz w:val="18"/>
        </w:rPr>
        <w:t>swexler</w:t>
      </w:r>
      <w:proofErr w:type="spellEnd"/>
      <w:r w:rsidRPr="005943DB">
        <w:rPr>
          <w:rFonts w:ascii="Times New Roman" w:hAnsi="Times New Roman" w:cs="Times New Roman"/>
          <w:sz w:val="18"/>
        </w:rPr>
        <w:t xml:space="preserve">, “Likert vs. Likert on a Scatterplot,” </w:t>
      </w:r>
      <w:r w:rsidRPr="005943DB">
        <w:rPr>
          <w:rFonts w:ascii="Times New Roman" w:hAnsi="Times New Roman" w:cs="Times New Roman"/>
          <w:i/>
          <w:iCs/>
          <w:sz w:val="18"/>
        </w:rPr>
        <w:t>Data Revelations</w:t>
      </w:r>
      <w:r w:rsidRPr="005943DB">
        <w:rPr>
          <w:rFonts w:ascii="Times New Roman" w:hAnsi="Times New Roman" w:cs="Times New Roman"/>
          <w:sz w:val="18"/>
        </w:rPr>
        <w:t>, 16-Sep-2014. [Online]. Available: http://www.datarevelations.com/likert-vs-likert-on-a-scatterplot.html. [Accessed: 03-May-2018].</w:t>
      </w:r>
    </w:p>
    <w:p w14:paraId="01792E8B" w14:textId="77777777" w:rsidR="005943DB" w:rsidRPr="005943DB" w:rsidRDefault="005943DB" w:rsidP="005943DB">
      <w:pPr>
        <w:pStyle w:val="Bibliography"/>
        <w:rPr>
          <w:rFonts w:ascii="Times New Roman" w:hAnsi="Times New Roman" w:cs="Times New Roman"/>
          <w:sz w:val="18"/>
        </w:rPr>
      </w:pPr>
      <w:r w:rsidRPr="005943DB">
        <w:rPr>
          <w:rFonts w:ascii="Times New Roman" w:hAnsi="Times New Roman" w:cs="Times New Roman"/>
          <w:sz w:val="18"/>
        </w:rPr>
        <w:t>[10]</w:t>
      </w:r>
      <w:r w:rsidRPr="005943DB">
        <w:rPr>
          <w:rFonts w:ascii="Times New Roman" w:hAnsi="Times New Roman" w:cs="Times New Roman"/>
          <w:sz w:val="18"/>
        </w:rPr>
        <w:tab/>
      </w:r>
      <w:r w:rsidRPr="005943DB">
        <w:rPr>
          <w:rFonts w:ascii="Times New Roman" w:hAnsi="Times New Roman" w:cs="Times New Roman"/>
          <w:i/>
          <w:iCs/>
          <w:sz w:val="18"/>
        </w:rPr>
        <w:t>project-2-ncwit-team-13 created by GitHub Classroom</w:t>
      </w:r>
      <w:r w:rsidRPr="005943DB">
        <w:rPr>
          <w:rFonts w:ascii="Times New Roman" w:hAnsi="Times New Roman" w:cs="Times New Roman"/>
          <w:sz w:val="18"/>
        </w:rPr>
        <w:t>. INFO 4602/5602: Information Visualization, 2018.</w:t>
      </w:r>
    </w:p>
    <w:p w14:paraId="00DC8574" w14:textId="6262A12C" w:rsidR="00A22B10" w:rsidRDefault="005943DB" w:rsidP="00A22B10">
      <w:pPr>
        <w:spacing w:before="200" w:after="0" w:line="240" w:lineRule="auto"/>
        <w:jc w:val="both"/>
        <w:rPr>
          <w:rFonts w:ascii="Times New Roman" w:hAnsi="Times New Roman" w:cs="Times New Roman"/>
          <w:sz w:val="18"/>
          <w:szCs w:val="18"/>
        </w:rPr>
      </w:pPr>
      <w:r>
        <w:rPr>
          <w:rFonts w:ascii="Times New Roman" w:hAnsi="Times New Roman" w:cs="Times New Roman"/>
          <w:sz w:val="18"/>
          <w:szCs w:val="18"/>
        </w:rPr>
        <w:fldChar w:fldCharType="end"/>
      </w:r>
    </w:p>
    <w:p w14:paraId="1E21CDED" w14:textId="28F0FBC8" w:rsidR="00F97D37" w:rsidRDefault="00F97D37" w:rsidP="00A22B10">
      <w:pPr>
        <w:spacing w:before="200" w:after="0" w:line="240" w:lineRule="auto"/>
        <w:jc w:val="both"/>
        <w:rPr>
          <w:rFonts w:ascii="Times New Roman" w:hAnsi="Times New Roman" w:cs="Times New Roman"/>
          <w:sz w:val="18"/>
          <w:szCs w:val="18"/>
        </w:rPr>
      </w:pPr>
    </w:p>
    <w:p w14:paraId="2D16EB96" w14:textId="77777777" w:rsidR="00A22B10" w:rsidRPr="00A22B10" w:rsidRDefault="00A22B10" w:rsidP="00A22B10">
      <w:pPr>
        <w:spacing w:before="200" w:after="0" w:line="240" w:lineRule="auto"/>
        <w:jc w:val="both"/>
        <w:rPr>
          <w:rFonts w:ascii="Times New Roman" w:hAnsi="Times New Roman" w:cs="Times New Roman"/>
          <w:sz w:val="18"/>
          <w:szCs w:val="18"/>
        </w:rPr>
      </w:pPr>
    </w:p>
    <w:sectPr w:rsidR="00A22B10" w:rsidRPr="00A22B10" w:rsidSect="0014788C">
      <w:type w:val="continuous"/>
      <w:pgSz w:w="12240" w:h="15840"/>
      <w:pgMar w:top="1080" w:right="1080" w:bottom="1440" w:left="1080" w:header="720" w:footer="720" w:gutter="0"/>
      <w:cols w:num="2" w:space="49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A76AD"/>
    <w:multiLevelType w:val="hybridMultilevel"/>
    <w:tmpl w:val="1FC40BBE"/>
    <w:lvl w:ilvl="0" w:tplc="F4B2F5C6">
      <w:start w:val="1"/>
      <w:numFmt w:val="decimal"/>
      <w:lvlText w:val="%1."/>
      <w:lvlJc w:val="left"/>
      <w:pPr>
        <w:ind w:left="720" w:hanging="360"/>
      </w:pPr>
      <w:rPr>
        <w:rFonts w:ascii="Helvetica" w:hAnsi="Helvetica"/>
        <w:b/>
        <w:smallCap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88C"/>
    <w:rsid w:val="000026E4"/>
    <w:rsid w:val="00002810"/>
    <w:rsid w:val="00005BFD"/>
    <w:rsid w:val="000066F1"/>
    <w:rsid w:val="00011678"/>
    <w:rsid w:val="00014EA0"/>
    <w:rsid w:val="00020814"/>
    <w:rsid w:val="0002145C"/>
    <w:rsid w:val="0003159A"/>
    <w:rsid w:val="00033E88"/>
    <w:rsid w:val="000360B1"/>
    <w:rsid w:val="00042D30"/>
    <w:rsid w:val="00042DF7"/>
    <w:rsid w:val="00050CEC"/>
    <w:rsid w:val="00054B7C"/>
    <w:rsid w:val="00065320"/>
    <w:rsid w:val="00070A31"/>
    <w:rsid w:val="00074D1F"/>
    <w:rsid w:val="00075E55"/>
    <w:rsid w:val="000767D1"/>
    <w:rsid w:val="000826C6"/>
    <w:rsid w:val="000841E1"/>
    <w:rsid w:val="00084BC3"/>
    <w:rsid w:val="00086E50"/>
    <w:rsid w:val="00090B60"/>
    <w:rsid w:val="00092597"/>
    <w:rsid w:val="000A1B68"/>
    <w:rsid w:val="000A1BF0"/>
    <w:rsid w:val="000A407C"/>
    <w:rsid w:val="000B50BC"/>
    <w:rsid w:val="000B5406"/>
    <w:rsid w:val="000B5A99"/>
    <w:rsid w:val="000B6B21"/>
    <w:rsid w:val="000C0469"/>
    <w:rsid w:val="000D2241"/>
    <w:rsid w:val="000D323D"/>
    <w:rsid w:val="000D6F4C"/>
    <w:rsid w:val="000F133D"/>
    <w:rsid w:val="000F56D0"/>
    <w:rsid w:val="000F6E8B"/>
    <w:rsid w:val="000F7CA9"/>
    <w:rsid w:val="00104D2D"/>
    <w:rsid w:val="001114E1"/>
    <w:rsid w:val="0011176D"/>
    <w:rsid w:val="00116C6E"/>
    <w:rsid w:val="00122F8E"/>
    <w:rsid w:val="00126125"/>
    <w:rsid w:val="00142729"/>
    <w:rsid w:val="00144799"/>
    <w:rsid w:val="0014699A"/>
    <w:rsid w:val="0014788C"/>
    <w:rsid w:val="00151DD2"/>
    <w:rsid w:val="001531C6"/>
    <w:rsid w:val="00153DF1"/>
    <w:rsid w:val="001578B8"/>
    <w:rsid w:val="00157C4A"/>
    <w:rsid w:val="001776BA"/>
    <w:rsid w:val="001855C6"/>
    <w:rsid w:val="00187411"/>
    <w:rsid w:val="00190427"/>
    <w:rsid w:val="00191AF5"/>
    <w:rsid w:val="001A5230"/>
    <w:rsid w:val="001A55A8"/>
    <w:rsid w:val="001C19F3"/>
    <w:rsid w:val="001C3551"/>
    <w:rsid w:val="001C4482"/>
    <w:rsid w:val="001C507F"/>
    <w:rsid w:val="001C5BFE"/>
    <w:rsid w:val="001D49CF"/>
    <w:rsid w:val="001E25A3"/>
    <w:rsid w:val="001E60C8"/>
    <w:rsid w:val="001E7128"/>
    <w:rsid w:val="001F3022"/>
    <w:rsid w:val="002245F7"/>
    <w:rsid w:val="00227CBC"/>
    <w:rsid w:val="00241ADD"/>
    <w:rsid w:val="00243125"/>
    <w:rsid w:val="002534BE"/>
    <w:rsid w:val="00261500"/>
    <w:rsid w:val="00263C52"/>
    <w:rsid w:val="0027369B"/>
    <w:rsid w:val="00281CB0"/>
    <w:rsid w:val="00285D25"/>
    <w:rsid w:val="00290AA6"/>
    <w:rsid w:val="002B24E7"/>
    <w:rsid w:val="002D499C"/>
    <w:rsid w:val="002D655E"/>
    <w:rsid w:val="002E3B73"/>
    <w:rsid w:val="00301500"/>
    <w:rsid w:val="0030500A"/>
    <w:rsid w:val="003076BA"/>
    <w:rsid w:val="00323304"/>
    <w:rsid w:val="00327286"/>
    <w:rsid w:val="00330AFC"/>
    <w:rsid w:val="00347C92"/>
    <w:rsid w:val="003542F7"/>
    <w:rsid w:val="00360337"/>
    <w:rsid w:val="003648D1"/>
    <w:rsid w:val="0038799F"/>
    <w:rsid w:val="00394AA2"/>
    <w:rsid w:val="003A2312"/>
    <w:rsid w:val="003A275F"/>
    <w:rsid w:val="003A2A15"/>
    <w:rsid w:val="003A4A27"/>
    <w:rsid w:val="003A7B07"/>
    <w:rsid w:val="003B6C36"/>
    <w:rsid w:val="003B7A29"/>
    <w:rsid w:val="003D1331"/>
    <w:rsid w:val="003E0CA1"/>
    <w:rsid w:val="003E5916"/>
    <w:rsid w:val="003E6F4F"/>
    <w:rsid w:val="003F0052"/>
    <w:rsid w:val="003F21EF"/>
    <w:rsid w:val="003F7285"/>
    <w:rsid w:val="004071EE"/>
    <w:rsid w:val="00410C0D"/>
    <w:rsid w:val="00411F41"/>
    <w:rsid w:val="00413849"/>
    <w:rsid w:val="00413BA8"/>
    <w:rsid w:val="004141D0"/>
    <w:rsid w:val="00415BA7"/>
    <w:rsid w:val="00415C95"/>
    <w:rsid w:val="00415E07"/>
    <w:rsid w:val="00437F9B"/>
    <w:rsid w:val="00442CF3"/>
    <w:rsid w:val="00451710"/>
    <w:rsid w:val="0045283E"/>
    <w:rsid w:val="00452A64"/>
    <w:rsid w:val="00476F5C"/>
    <w:rsid w:val="004778FE"/>
    <w:rsid w:val="00486897"/>
    <w:rsid w:val="0049151C"/>
    <w:rsid w:val="00493963"/>
    <w:rsid w:val="004A1E49"/>
    <w:rsid w:val="004A5EA2"/>
    <w:rsid w:val="004C5B81"/>
    <w:rsid w:val="004C7E41"/>
    <w:rsid w:val="004D1EFE"/>
    <w:rsid w:val="004E19D4"/>
    <w:rsid w:val="004E3A44"/>
    <w:rsid w:val="004E3FD8"/>
    <w:rsid w:val="004F1E2C"/>
    <w:rsid w:val="0050414A"/>
    <w:rsid w:val="00511B24"/>
    <w:rsid w:val="005178F5"/>
    <w:rsid w:val="00523BEA"/>
    <w:rsid w:val="0052475C"/>
    <w:rsid w:val="00524797"/>
    <w:rsid w:val="00525C2D"/>
    <w:rsid w:val="00541519"/>
    <w:rsid w:val="0054752C"/>
    <w:rsid w:val="0056046E"/>
    <w:rsid w:val="00565B67"/>
    <w:rsid w:val="00574797"/>
    <w:rsid w:val="00577B60"/>
    <w:rsid w:val="00581751"/>
    <w:rsid w:val="005835ED"/>
    <w:rsid w:val="005836D1"/>
    <w:rsid w:val="00590C58"/>
    <w:rsid w:val="005943DB"/>
    <w:rsid w:val="00597DD9"/>
    <w:rsid w:val="005B62B1"/>
    <w:rsid w:val="005C43F6"/>
    <w:rsid w:val="005C5C5C"/>
    <w:rsid w:val="005D198C"/>
    <w:rsid w:val="005E3522"/>
    <w:rsid w:val="005E3A7B"/>
    <w:rsid w:val="005E4CBE"/>
    <w:rsid w:val="005F1017"/>
    <w:rsid w:val="00602A1E"/>
    <w:rsid w:val="00603CCD"/>
    <w:rsid w:val="006042C8"/>
    <w:rsid w:val="00605FD0"/>
    <w:rsid w:val="006112B0"/>
    <w:rsid w:val="006227B8"/>
    <w:rsid w:val="00623C4C"/>
    <w:rsid w:val="006260AE"/>
    <w:rsid w:val="0063381A"/>
    <w:rsid w:val="00650914"/>
    <w:rsid w:val="00651535"/>
    <w:rsid w:val="00677462"/>
    <w:rsid w:val="00680113"/>
    <w:rsid w:val="00696D58"/>
    <w:rsid w:val="006A128B"/>
    <w:rsid w:val="006B3F52"/>
    <w:rsid w:val="006B4D17"/>
    <w:rsid w:val="006C7BBE"/>
    <w:rsid w:val="006E6114"/>
    <w:rsid w:val="006E7C46"/>
    <w:rsid w:val="006F2893"/>
    <w:rsid w:val="006F41CF"/>
    <w:rsid w:val="006F56B0"/>
    <w:rsid w:val="0070253F"/>
    <w:rsid w:val="00727EA3"/>
    <w:rsid w:val="00731611"/>
    <w:rsid w:val="0073561A"/>
    <w:rsid w:val="007510CB"/>
    <w:rsid w:val="00771AB0"/>
    <w:rsid w:val="0077512D"/>
    <w:rsid w:val="00777206"/>
    <w:rsid w:val="00781C67"/>
    <w:rsid w:val="00781E94"/>
    <w:rsid w:val="007A4AD0"/>
    <w:rsid w:val="007A5F3B"/>
    <w:rsid w:val="007A7D03"/>
    <w:rsid w:val="007B7583"/>
    <w:rsid w:val="007B7F00"/>
    <w:rsid w:val="007C124B"/>
    <w:rsid w:val="007C26D8"/>
    <w:rsid w:val="007C5096"/>
    <w:rsid w:val="007D53C0"/>
    <w:rsid w:val="007E3C69"/>
    <w:rsid w:val="007F5A48"/>
    <w:rsid w:val="00800F0D"/>
    <w:rsid w:val="00814DB3"/>
    <w:rsid w:val="00817E6E"/>
    <w:rsid w:val="00817FF5"/>
    <w:rsid w:val="008355B3"/>
    <w:rsid w:val="00843698"/>
    <w:rsid w:val="00843E43"/>
    <w:rsid w:val="00844A3A"/>
    <w:rsid w:val="008578C5"/>
    <w:rsid w:val="00861CE6"/>
    <w:rsid w:val="008742A1"/>
    <w:rsid w:val="00884C34"/>
    <w:rsid w:val="00891254"/>
    <w:rsid w:val="00893033"/>
    <w:rsid w:val="0089334A"/>
    <w:rsid w:val="008937E7"/>
    <w:rsid w:val="008B52D9"/>
    <w:rsid w:val="008C26C5"/>
    <w:rsid w:val="008C3A1B"/>
    <w:rsid w:val="008C50DD"/>
    <w:rsid w:val="008C7F03"/>
    <w:rsid w:val="008D3CBA"/>
    <w:rsid w:val="008E1779"/>
    <w:rsid w:val="008E31E2"/>
    <w:rsid w:val="008E4A8B"/>
    <w:rsid w:val="008F4974"/>
    <w:rsid w:val="008F7647"/>
    <w:rsid w:val="0091106D"/>
    <w:rsid w:val="0091649F"/>
    <w:rsid w:val="00925FDA"/>
    <w:rsid w:val="00932FBE"/>
    <w:rsid w:val="0093591A"/>
    <w:rsid w:val="00937846"/>
    <w:rsid w:val="00945968"/>
    <w:rsid w:val="00945C7C"/>
    <w:rsid w:val="00956B00"/>
    <w:rsid w:val="00962BDF"/>
    <w:rsid w:val="0097553B"/>
    <w:rsid w:val="009A7A60"/>
    <w:rsid w:val="009B54D8"/>
    <w:rsid w:val="009C712D"/>
    <w:rsid w:val="009E01D1"/>
    <w:rsid w:val="009E0D14"/>
    <w:rsid w:val="009E188A"/>
    <w:rsid w:val="009E4596"/>
    <w:rsid w:val="009E59E0"/>
    <w:rsid w:val="009F4788"/>
    <w:rsid w:val="009F6600"/>
    <w:rsid w:val="00A01B73"/>
    <w:rsid w:val="00A021DC"/>
    <w:rsid w:val="00A05D17"/>
    <w:rsid w:val="00A067BA"/>
    <w:rsid w:val="00A15950"/>
    <w:rsid w:val="00A22B10"/>
    <w:rsid w:val="00A23556"/>
    <w:rsid w:val="00A569B2"/>
    <w:rsid w:val="00A67353"/>
    <w:rsid w:val="00A80A2F"/>
    <w:rsid w:val="00A82C64"/>
    <w:rsid w:val="00AA25A8"/>
    <w:rsid w:val="00AB062F"/>
    <w:rsid w:val="00AE2E73"/>
    <w:rsid w:val="00AF1C4A"/>
    <w:rsid w:val="00B01263"/>
    <w:rsid w:val="00B03C5D"/>
    <w:rsid w:val="00B0492A"/>
    <w:rsid w:val="00B05110"/>
    <w:rsid w:val="00B05A90"/>
    <w:rsid w:val="00B1173E"/>
    <w:rsid w:val="00B1497E"/>
    <w:rsid w:val="00B15180"/>
    <w:rsid w:val="00B206D7"/>
    <w:rsid w:val="00B32C61"/>
    <w:rsid w:val="00B55153"/>
    <w:rsid w:val="00B55469"/>
    <w:rsid w:val="00B5612E"/>
    <w:rsid w:val="00B6720E"/>
    <w:rsid w:val="00B75D66"/>
    <w:rsid w:val="00B7651D"/>
    <w:rsid w:val="00B87BF2"/>
    <w:rsid w:val="00B91AF4"/>
    <w:rsid w:val="00B93570"/>
    <w:rsid w:val="00B948DB"/>
    <w:rsid w:val="00BA60CF"/>
    <w:rsid w:val="00BA6B3A"/>
    <w:rsid w:val="00BB5090"/>
    <w:rsid w:val="00BB5B55"/>
    <w:rsid w:val="00BC023E"/>
    <w:rsid w:val="00BC14CB"/>
    <w:rsid w:val="00BC3381"/>
    <w:rsid w:val="00BC538C"/>
    <w:rsid w:val="00BD1169"/>
    <w:rsid w:val="00BD18BA"/>
    <w:rsid w:val="00BE5F35"/>
    <w:rsid w:val="00BF4B62"/>
    <w:rsid w:val="00C06F49"/>
    <w:rsid w:val="00C15DC7"/>
    <w:rsid w:val="00C2011E"/>
    <w:rsid w:val="00C235A2"/>
    <w:rsid w:val="00C41D99"/>
    <w:rsid w:val="00C436D2"/>
    <w:rsid w:val="00C4570E"/>
    <w:rsid w:val="00C52F4F"/>
    <w:rsid w:val="00C70EF2"/>
    <w:rsid w:val="00C75016"/>
    <w:rsid w:val="00C946F0"/>
    <w:rsid w:val="00CB01CF"/>
    <w:rsid w:val="00CD034A"/>
    <w:rsid w:val="00CE7F65"/>
    <w:rsid w:val="00CF2809"/>
    <w:rsid w:val="00D078DF"/>
    <w:rsid w:val="00D215DD"/>
    <w:rsid w:val="00D21F5C"/>
    <w:rsid w:val="00D4119B"/>
    <w:rsid w:val="00D41BBE"/>
    <w:rsid w:val="00D50885"/>
    <w:rsid w:val="00D53A94"/>
    <w:rsid w:val="00D5400D"/>
    <w:rsid w:val="00D60988"/>
    <w:rsid w:val="00D63C1D"/>
    <w:rsid w:val="00D6761C"/>
    <w:rsid w:val="00D817D0"/>
    <w:rsid w:val="00D857BE"/>
    <w:rsid w:val="00D93992"/>
    <w:rsid w:val="00D9471D"/>
    <w:rsid w:val="00DB1012"/>
    <w:rsid w:val="00DB187F"/>
    <w:rsid w:val="00DC004B"/>
    <w:rsid w:val="00DC618F"/>
    <w:rsid w:val="00DC71CD"/>
    <w:rsid w:val="00DC75D2"/>
    <w:rsid w:val="00DE77CE"/>
    <w:rsid w:val="00E009BD"/>
    <w:rsid w:val="00E07500"/>
    <w:rsid w:val="00E126FB"/>
    <w:rsid w:val="00E163E5"/>
    <w:rsid w:val="00E172C8"/>
    <w:rsid w:val="00E2087A"/>
    <w:rsid w:val="00E228B6"/>
    <w:rsid w:val="00E245CA"/>
    <w:rsid w:val="00E31D24"/>
    <w:rsid w:val="00E337DF"/>
    <w:rsid w:val="00E41FA3"/>
    <w:rsid w:val="00E428FE"/>
    <w:rsid w:val="00E465C7"/>
    <w:rsid w:val="00E51BD4"/>
    <w:rsid w:val="00E62CB7"/>
    <w:rsid w:val="00E7404D"/>
    <w:rsid w:val="00E75A45"/>
    <w:rsid w:val="00E76353"/>
    <w:rsid w:val="00E80B1A"/>
    <w:rsid w:val="00EC08D3"/>
    <w:rsid w:val="00EC21A9"/>
    <w:rsid w:val="00EC5C80"/>
    <w:rsid w:val="00EE516B"/>
    <w:rsid w:val="00EF4D95"/>
    <w:rsid w:val="00F028B2"/>
    <w:rsid w:val="00F03CA7"/>
    <w:rsid w:val="00F057D1"/>
    <w:rsid w:val="00F05C23"/>
    <w:rsid w:val="00F14C57"/>
    <w:rsid w:val="00F24896"/>
    <w:rsid w:val="00F32095"/>
    <w:rsid w:val="00F325AC"/>
    <w:rsid w:val="00F33341"/>
    <w:rsid w:val="00F33EB3"/>
    <w:rsid w:val="00F477DA"/>
    <w:rsid w:val="00F56416"/>
    <w:rsid w:val="00F63EE2"/>
    <w:rsid w:val="00F64994"/>
    <w:rsid w:val="00F70578"/>
    <w:rsid w:val="00F716D9"/>
    <w:rsid w:val="00F73EDA"/>
    <w:rsid w:val="00F73EF2"/>
    <w:rsid w:val="00F81932"/>
    <w:rsid w:val="00F82A0E"/>
    <w:rsid w:val="00F86548"/>
    <w:rsid w:val="00F91342"/>
    <w:rsid w:val="00F97D37"/>
    <w:rsid w:val="00FC534C"/>
    <w:rsid w:val="00FC67D9"/>
    <w:rsid w:val="00FC785F"/>
    <w:rsid w:val="00FD0941"/>
    <w:rsid w:val="00FE07F5"/>
    <w:rsid w:val="00FE768D"/>
    <w:rsid w:val="00FF06C8"/>
    <w:rsid w:val="00FF10FA"/>
    <w:rsid w:val="00FF4F94"/>
    <w:rsid w:val="00FF6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A4FB"/>
  <w15:chartTrackingRefBased/>
  <w15:docId w15:val="{00ABBE7F-069B-4737-B857-8DEC3414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788C"/>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5A45"/>
    <w:pPr>
      <w:ind w:left="720"/>
      <w:contextualSpacing/>
    </w:pPr>
  </w:style>
  <w:style w:type="paragraph" w:styleId="Bibliography">
    <w:name w:val="Bibliography"/>
    <w:basedOn w:val="Normal"/>
    <w:next w:val="Normal"/>
    <w:uiPriority w:val="37"/>
    <w:unhideWhenUsed/>
    <w:rsid w:val="00F97D37"/>
  </w:style>
  <w:style w:type="paragraph" w:styleId="Caption">
    <w:name w:val="caption"/>
    <w:basedOn w:val="Normal"/>
    <w:next w:val="Normal"/>
    <w:uiPriority w:val="35"/>
    <w:unhideWhenUsed/>
    <w:qFormat/>
    <w:rsid w:val="00F333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128118">
      <w:bodyDiv w:val="1"/>
      <w:marLeft w:val="0"/>
      <w:marRight w:val="0"/>
      <w:marTop w:val="0"/>
      <w:marBottom w:val="0"/>
      <w:divBdr>
        <w:top w:val="none" w:sz="0" w:space="0" w:color="auto"/>
        <w:left w:val="none" w:sz="0" w:space="0" w:color="auto"/>
        <w:bottom w:val="none" w:sz="0" w:space="0" w:color="auto"/>
        <w:right w:val="none" w:sz="0" w:space="0" w:color="auto"/>
      </w:divBdr>
    </w:div>
    <w:div w:id="123655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BEFB2-83E6-42B6-A949-05C44CFF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4</Pages>
  <Words>4745</Words>
  <Characters>27048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McSpadden</dc:creator>
  <cp:keywords/>
  <dc:description/>
  <cp:lastModifiedBy>Bret McSpadden</cp:lastModifiedBy>
  <cp:revision>394</cp:revision>
  <dcterms:created xsi:type="dcterms:W3CDTF">2018-05-02T23:31:00Z</dcterms:created>
  <dcterms:modified xsi:type="dcterms:W3CDTF">2018-05-04T08:30:00Z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id="ZaBXkVZG"/&gt;&lt;style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